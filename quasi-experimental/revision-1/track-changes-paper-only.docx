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C727" w14:textId="77777777" w:rsidR="00545563" w:rsidRDefault="00000000">
      <w:pPr>
        <w:pStyle w:val="Title"/>
      </w:pPr>
      <w:r>
        <w:t>Experimentation without randomized controls</w:t>
      </w:r>
    </w:p>
    <w:p w14:paraId="302AE807" w14:textId="77777777" w:rsidR="00545563" w:rsidRDefault="00000000">
      <w:pPr>
        <w:pStyle w:val="FirstParagraph"/>
      </w:pPr>
      <w:r>
        <w:t>Stephen D. Simon</w:t>
      </w:r>
      <w:r>
        <w:rPr>
          <w:vertAlign w:val="superscript"/>
        </w:rPr>
        <w:t>1</w:t>
      </w:r>
    </w:p>
    <w:p w14:paraId="79142B9B" w14:textId="718405B3" w:rsidR="00545563" w:rsidRDefault="00000000">
      <w:pPr>
        <w:pStyle w:val="BodyText"/>
      </w:pPr>
      <w:r>
        <w:rPr>
          <w:vertAlign w:val="superscript"/>
        </w:rPr>
        <w:t>1</w:t>
      </w:r>
      <w:r>
        <w:t>Department of Biomedical and Health Informatics, School of Medicine, University of Missouri-</w:t>
      </w:r>
      <w:del w:id="0" w:author="Author" w:date="2025-01-21T01:59:00Z" w16du:dateUtc="2025-01-21T07:59:00Z">
        <w:r>
          <w:delText>Kanas</w:delText>
        </w:r>
      </w:del>
      <w:ins w:id="1" w:author="Author" w:date="2025-01-21T01:59:00Z" w16du:dateUtc="2025-01-21T07:59:00Z">
        <w:r>
          <w:t>Kansas</w:t>
        </w:r>
      </w:ins>
      <w:r>
        <w:t xml:space="preserve"> City, Kansas City Missouri</w:t>
      </w:r>
    </w:p>
    <w:p w14:paraId="15D9DC10" w14:textId="77777777" w:rsidR="00545563" w:rsidRDefault="00000000">
      <w:pPr>
        <w:pStyle w:val="Heading2"/>
      </w:pPr>
      <w:bookmarkStart w:id="2" w:name="abstract"/>
      <w:r>
        <w:t>Abstract</w:t>
      </w:r>
    </w:p>
    <w:p w14:paraId="61DC03F0" w14:textId="77777777" w:rsidR="00545563" w:rsidRDefault="00000000">
      <w:pPr>
        <w:pStyle w:val="FirstParagraph"/>
      </w:pPr>
      <w:r>
        <w:t>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p w14:paraId="508FFBE2" w14:textId="77777777" w:rsidR="00545563" w:rsidRDefault="00000000">
      <w:pPr>
        <w:pStyle w:val="Heading2"/>
      </w:pPr>
      <w:bookmarkStart w:id="3" w:name="introduction"/>
      <w:bookmarkEnd w:id="2"/>
      <w:r>
        <w:t>1 | INTRODUCTION</w:t>
      </w:r>
    </w:p>
    <w:p w14:paraId="3EBEE3F2" w14:textId="77777777" w:rsidR="00545563" w:rsidRDefault="00000000">
      <w:pPr>
        <w:pStyle w:val="FirstParagraph"/>
      </w:pPr>
      <w:r>
        <w:t>They say that randomized control trials are easy. Hand out drugs or placebos based on a coin flip, wait three years and count the number of dead bodies in each group. Well, maybe it is not that easy, but the methodology is well established.</w:t>
      </w:r>
    </w:p>
    <w:p w14:paraId="3C3B8265" w14:textId="4C68C576" w:rsidR="00545563" w:rsidRDefault="00000000">
      <w:pPr>
        <w:pStyle w:val="BodyText"/>
      </w:pPr>
      <w:r>
        <w:t xml:space="preserve">Randomization of individual patients is considered the gold standard of research. </w:t>
      </w:r>
      <w:del w:id="4" w:author="Author" w:date="2025-01-21T01:59:00Z" w16du:dateUtc="2025-01-21T07:59:00Z">
        <w:r>
          <w:delText>It has several major advantages over</w:delText>
        </w:r>
      </w:del>
      <w:ins w:id="5" w:author="Author" w:date="2025-01-21T01:59:00Z" w16du:dateUtc="2025-01-21T07:59:00Z">
        <w:r>
          <w:t>Better than almost any</w:t>
        </w:r>
      </w:ins>
      <w:r>
        <w:t xml:space="preserve"> other </w:t>
      </w:r>
      <w:del w:id="6" w:author="Author" w:date="2025-01-21T01:59:00Z" w16du:dateUtc="2025-01-21T07:59:00Z">
        <w:r>
          <w:delText>approaches to research. Randomization prevents</w:delText>
        </w:r>
      </w:del>
      <w:ins w:id="7" w:author="Author" w:date="2025-01-21T01:59:00Z" w16du:dateUtc="2025-01-21T07:59:00Z">
        <w:r>
          <w:t>approach, randomization reduces the likelihood of sizable</w:t>
        </w:r>
      </w:ins>
      <w:r>
        <w:t xml:space="preserve"> covariate </w:t>
      </w:r>
      <w:del w:id="8" w:author="Author" w:date="2025-01-21T01:59:00Z" w16du:dateUtc="2025-01-21T07:59:00Z">
        <w:r>
          <w:delText>imbalance</w:delText>
        </w:r>
      </w:del>
      <w:ins w:id="9" w:author="Author" w:date="2025-01-21T01:59:00Z" w16du:dateUtc="2025-01-21T07:59:00Z">
        <w:r>
          <w:t>imbalances</w:t>
        </w:r>
      </w:ins>
      <w:r>
        <w:t xml:space="preserve">, both among measured and unmeasured covariates. </w:t>
      </w:r>
      <w:del w:id="10" w:author="Author" w:date="2025-01-21T01:59:00Z" w16du:dateUtc="2025-01-21T07:59:00Z">
        <w:r>
          <w:delText>Frail</w:delText>
        </w:r>
      </w:del>
      <w:ins w:id="11" w:author="Author" w:date="2025-01-21T01:59:00Z" w16du:dateUtc="2025-01-21T07:59:00Z">
        <w:r>
          <w:t>Thanks to the law of large numbers, frail</w:t>
        </w:r>
      </w:ins>
      <w:r>
        <w:t xml:space="preserve"> patients and hardy patients are allocated </w:t>
      </w:r>
      <w:proofErr w:type="gramStart"/>
      <w:r>
        <w:t>more or less evenly</w:t>
      </w:r>
      <w:proofErr w:type="gramEnd"/>
      <w:r>
        <w:t xml:space="preserve"> between the treatment and control group. Patients who are terrible about showing up at their monthly evaluations are allocated more or less evenly. Patients who brush their teeth obsessively three or four times a day are allocated more or less evenly.</w:t>
      </w:r>
    </w:p>
    <w:p w14:paraId="52064178" w14:textId="528A2AC0" w:rsidR="00545563" w:rsidRDefault="00000000">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w:t>
      </w:r>
      <w:proofErr w:type="gramStart"/>
      <w:r>
        <w:t>All of</w:t>
      </w:r>
      <w:proofErr w:type="gramEnd"/>
      <w:r>
        <w:t xml:space="preserve"> the patients at the other </w:t>
      </w:r>
      <w:del w:id="12" w:author="Author" w:date="2025-01-21T01:59:00Z" w16du:dateUtc="2025-01-21T07:59:00Z">
        <w:r>
          <w:delText>clinic</w:delText>
        </w:r>
      </w:del>
      <w:ins w:id="13" w:author="Author" w:date="2025-01-21T01:59:00Z" w16du:dateUtc="2025-01-21T07:59:00Z">
        <w:r>
          <w:t>locations</w:t>
        </w:r>
      </w:ins>
      <w:r>
        <w:t xml:space="preserve"> serve as controls. Cluster randomization requires special care during data analysis</w:t>
      </w:r>
      <w:del w:id="14" w:author="Author" w:date="2025-01-21T01:59:00Z" w16du:dateUtc="2025-01-21T07:59:00Z">
        <w:r>
          <w:delText xml:space="preserve"> and often require</w:delText>
        </w:r>
      </w:del>
      <w:ins w:id="15" w:author="Author" w:date="2025-01-21T01:59:00Z" w16du:dateUtc="2025-01-21T07:59:00Z">
        <w:r>
          <w:t>. If the number of clusters is small, you can’t lean as heavily on the law of large numbers. You may need to apply</w:t>
        </w:r>
      </w:ins>
      <w:r>
        <w:t xml:space="preserve"> matching or other controls</w:t>
      </w:r>
      <w:ins w:id="16" w:author="Author" w:date="2025-01-21T01:59:00Z" w16du:dateUtc="2025-01-21T07:59:00Z">
        <w:r>
          <w:t xml:space="preserve"> to the clusters</w:t>
        </w:r>
      </w:ins>
      <w:r>
        <w:t>. Nevertheless, cluster randomized trials have all the same benefits of individual randomization.</w:t>
      </w:r>
    </w:p>
    <w:p w14:paraId="550A7E32" w14:textId="77777777" w:rsidR="00545563" w:rsidRDefault="00000000">
      <w:pPr>
        <w:pStyle w:val="BodyText"/>
      </w:pPr>
      <w:r>
        <w:t>There are times, however, when you should reject individual or cluster randomization in favor of some non-randomized alternatives. The sad truth is that randomization is not all it’s cracked up to be.</w:t>
      </w:r>
    </w:p>
    <w:p w14:paraId="0E9829B2" w14:textId="77777777" w:rsidR="00545563" w:rsidRDefault="00000000">
      <w:pPr>
        <w:pStyle w:val="BodyText"/>
      </w:pPr>
      <w:r>
        <w:t>Randomization is expensive. You have to set up an elaborate logistical framework to implement randomization. Skip all that stuff and you can get a larger sample size for the same amount of research funding.</w:t>
      </w:r>
    </w:p>
    <w:p w14:paraId="7E8449DB" w14:textId="77777777" w:rsidR="00545563" w:rsidRDefault="00000000">
      <w:pPr>
        <w:pStyle w:val="BodyText"/>
        <w:rPr>
          <w:ins w:id="17" w:author="Author" w:date="2025-01-21T01:59:00Z" w16du:dateUtc="2025-01-21T07:59:00Z"/>
        </w:rPr>
      </w:pPr>
      <w:ins w:id="18" w:author="Author" w:date="2025-01-21T01:59:00Z" w16du:dateUtc="2025-01-21T07:59:00Z">
        <w:r>
          <w:t>Randomization does not prevent crossover and contamination. If you randomly assigned different books to students in your class, the impact of the book assignment would be affected by the tendency of students to study together in groups.</w:t>
        </w:r>
      </w:ins>
    </w:p>
    <w:p w14:paraId="34125F9A" w14:textId="77777777" w:rsidR="00545563" w:rsidRDefault="00000000">
      <w:pPr>
        <w:pStyle w:val="BodyText"/>
      </w:pPr>
      <w:r>
        <w:t>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14:paraId="3FEA7954" w14:textId="1996E197" w:rsidR="00545563" w:rsidRDefault="00000000">
      <w:pPr>
        <w:pStyle w:val="BodyText"/>
      </w:pPr>
      <w:r>
        <w:t>Randomization is unnatural. You are used to giving advice about oral health in an assured voice that lets your patients know that your recommendations are based on sound science. When you randomize, you lose this level of assurance</w:t>
      </w:r>
      <w:del w:id="19" w:author="Author" w:date="2025-01-21T01:59:00Z" w16du:dateUtc="2025-01-21T07:59:00Z">
        <w:r>
          <w:delText xml:space="preserve"> and admit</w:delText>
        </w:r>
      </w:del>
      <w:ins w:id="20" w:author="Author" w:date="2025-01-21T01:59:00Z" w16du:dateUtc="2025-01-21T07:59:00Z">
        <w:r>
          <w:t>. While this is true in just about any research study, there is something especially off-putting about telling your patient</w:t>
        </w:r>
      </w:ins>
      <w:r>
        <w:t xml:space="preserve"> that you are leaving their treatment choice up to the flip of a coin.</w:t>
      </w:r>
    </w:p>
    <w:p w14:paraId="213D51F3" w14:textId="77777777" w:rsidR="00545563" w:rsidRDefault="00000000">
      <w:pPr>
        <w:pStyle w:val="BodyText"/>
      </w:pPr>
      <w:r>
        <w:t>This paper will not cover observational studies, those where the choice of who gets what is totally out of control of the researcher. See</w:t>
      </w:r>
      <w:r>
        <w:rPr>
          <w:vertAlign w:val="superscript"/>
        </w:rPr>
        <w:t>1</w:t>
      </w:r>
      <w:r>
        <w:t xml:space="preserve"> for a nice overview of observational studies and a contrast to randomized studies.</w:t>
      </w:r>
    </w:p>
    <w:p w14:paraId="487DA73A" w14:textId="77777777" w:rsidR="00545563" w:rsidRDefault="00000000">
      <w:pPr>
        <w:pStyle w:val="BodyText"/>
      </w:pPr>
      <w:r>
        <w:t>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p w14:paraId="17852EA5" w14:textId="77777777" w:rsidR="00545563" w:rsidRDefault="00000000">
      <w:pPr>
        <w:pStyle w:val="Heading2"/>
      </w:pPr>
      <w:bookmarkStart w:id="21" w:name="quasi-experimental-designs"/>
      <w:bookmarkEnd w:id="3"/>
      <w:r>
        <w:t>2 | QUASI-EXPERIMENTAL DESIGNS</w:t>
      </w:r>
    </w:p>
    <w:p w14:paraId="6B5B29DC" w14:textId="77777777" w:rsidR="00545563" w:rsidRDefault="00000000">
      <w:pPr>
        <w:pStyle w:val="Heading2"/>
      </w:pPr>
      <w:bookmarkStart w:id="22" w:name="the-infamous-historical-control"/>
      <w:bookmarkEnd w:id="21"/>
      <w:r>
        <w:t>2.1 | The infamous historical control</w:t>
      </w:r>
    </w:p>
    <w:p w14:paraId="2361C66C" w14:textId="77777777" w:rsidR="00545563" w:rsidRDefault="00000000">
      <w:pPr>
        <w:pStyle w:val="FirstParagraph"/>
      </w:pPr>
      <w:r>
        <w:t>The simplest way you can avoid randomization is to give everyone who comes to you the new treatment and rummage around in some database for historical records from patients without the new treatment. This is often called a historical control design.</w:t>
      </w:r>
    </w:p>
    <w:p w14:paraId="7905ED7B" w14:textId="77777777" w:rsidR="00545563" w:rsidRDefault="00000000">
      <w:pPr>
        <w:pStyle w:val="BodyText"/>
      </w:pPr>
      <w:r>
        <w:t xml:space="preserve">Most researchers sneer at historical control designs. </w:t>
      </w:r>
      <w:ins w:id="23" w:author="Author" w:date="2025-01-21T01:59:00Z" w16du:dateUtc="2025-01-21T07:59:00Z">
        <w:r>
          <w:t>A common recommendation is that they should be excluded from systematic overviews</w:t>
        </w:r>
        <w:r>
          <w:rPr>
            <w:vertAlign w:val="superscript"/>
          </w:rPr>
          <w:t>2</w:t>
        </w:r>
        <w:r>
          <w:t>. The International Conference on Harmonization considers the use of historical controls “</w:t>
        </w:r>
        <w:proofErr w:type="spellStart"/>
        <w:r>
          <w:t>usuable</w:t>
        </w:r>
        <w:proofErr w:type="spellEnd"/>
        <w:r>
          <w:t xml:space="preserve"> only in unusual circumstances”.</w:t>
        </w:r>
        <w:r>
          <w:rPr>
            <w:vertAlign w:val="superscript"/>
          </w:rPr>
          <w:t>3</w:t>
        </w:r>
        <w:r>
          <w:t xml:space="preserve"> </w:t>
        </w:r>
      </w:ins>
      <w:r>
        <w:t>Historical controls have indeed been behind some absolute research disasters</w:t>
      </w:r>
      <w:ins w:id="24" w:author="Author" w:date="2025-01-21T01:59:00Z" w16du:dateUtc="2025-01-21T07:59:00Z">
        <w:r>
          <w:t xml:space="preserve">. Paul </w:t>
        </w:r>
        <w:proofErr w:type="spellStart"/>
        <w:r>
          <w:t>Robsenbaum</w:t>
        </w:r>
        <w:proofErr w:type="spellEnd"/>
        <w:r>
          <w:t xml:space="preserve"> in his book on observational studies</w:t>
        </w:r>
        <w:r>
          <w:rPr>
            <w:vertAlign w:val="superscript"/>
          </w:rPr>
          <w:t>4</w:t>
        </w:r>
        <w:r>
          <w:t xml:space="preserve"> leads off with a critique of a historical control study of Vitamin C in the treatment of cancer</w:t>
        </w:r>
        <w:r>
          <w:rPr>
            <w:vertAlign w:val="superscript"/>
          </w:rPr>
          <w:t>5</w:t>
        </w:r>
        <w:r>
          <w:t xml:space="preserve"> that grossly overstated the benefits of this therapy</w:t>
        </w:r>
      </w:ins>
      <w:r>
        <w:t>.</w:t>
      </w:r>
    </w:p>
    <w:p w14:paraId="73747620" w14:textId="1481276F" w:rsidR="00545563" w:rsidRDefault="00000000">
      <w:pPr>
        <w:pStyle w:val="BodyText"/>
      </w:pPr>
      <w:r>
        <w:t xml:space="preserve">Nevertheless, you will still see historical control designs in the literature. One </w:t>
      </w:r>
      <w:del w:id="25" w:author="Author" w:date="2025-01-21T01:59:00Z" w16du:dateUtc="2025-01-21T07:59:00Z">
        <w:r>
          <w:delText>study</w:delText>
        </w:r>
        <w:r>
          <w:rPr>
            <w:vertAlign w:val="superscript"/>
          </w:rPr>
          <w:delText>2</w:delText>
        </w:r>
      </w:del>
      <w:ins w:id="26" w:author="Author" w:date="2025-01-21T01:59:00Z" w16du:dateUtc="2025-01-21T07:59:00Z">
        <w:r>
          <w:t>study</w:t>
        </w:r>
        <w:r>
          <w:rPr>
            <w:vertAlign w:val="superscript"/>
          </w:rPr>
          <w:t>6</w:t>
        </w:r>
      </w:ins>
      <w:r>
        <w:t xml:space="preserve"> compared the treatment with low-level laser therapy of 21 patients with Oral Mucositis from December 2022 to September 2023 to 96 control patients recruited from another </w:t>
      </w:r>
      <w:del w:id="27" w:author="Author" w:date="2025-01-21T01:59:00Z" w16du:dateUtc="2025-01-21T07:59:00Z">
        <w:r>
          <w:delText>study</w:delText>
        </w:r>
        <w:r>
          <w:rPr>
            <w:vertAlign w:val="superscript"/>
          </w:rPr>
          <w:delText>3</w:delText>
        </w:r>
      </w:del>
      <w:ins w:id="28" w:author="Author" w:date="2025-01-21T01:59:00Z" w16du:dateUtc="2025-01-21T07:59:00Z">
        <w:r>
          <w:t>study</w:t>
        </w:r>
        <w:r>
          <w:rPr>
            <w:vertAlign w:val="superscript"/>
          </w:rPr>
          <w:t>7</w:t>
        </w:r>
      </w:ins>
      <w:r>
        <w:t xml:space="preserve"> conducted from August 2009 to December 2019.</w:t>
      </w:r>
    </w:p>
    <w:p w14:paraId="55E49FF0" w14:textId="77777777" w:rsidR="00545563" w:rsidRDefault="00000000">
      <w:pPr>
        <w:pStyle w:val="BodyText"/>
      </w:pPr>
      <w:r>
        <w:t>Can you compare 2022-2023 patients with those recruited 3 to 14 years earlier? Apparently, according to the authors. And with enough credibility to warrant a call for “development of comprehensive national guidelines, initiation of randomized comparative trials, and the establishment of collaborative research networks among international healthcare institutions.”</w:t>
      </w:r>
    </w:p>
    <w:p w14:paraId="3ED88CD5" w14:textId="77777777" w:rsidR="00545563" w:rsidRDefault="00000000">
      <w:pPr>
        <w:pStyle w:val="BodyText"/>
      </w:pPr>
      <w:r>
        <w:t>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 “The art of medicine consists of amusing the patient while nature cures the disease.”</w:t>
      </w:r>
    </w:p>
    <w:p w14:paraId="149FAEA2" w14:textId="77777777" w:rsidR="00545563" w:rsidRDefault="00000000">
      <w:pPr>
        <w:pStyle w:val="BodyText"/>
      </w:pPr>
      <w:r>
        <w:t>There is no way to directly test for competing temporal trends. You can, at best, make a qualitative and highly subjective argument that no alternate factor could account for the differences that you saw in your historical controls study.</w:t>
      </w:r>
    </w:p>
    <w:p w14:paraId="4CFB3BDE" w14:textId="77777777" w:rsidR="00545563" w:rsidRDefault="00000000">
      <w:pPr>
        <w:pStyle w:val="Heading2"/>
      </w:pPr>
      <w:bookmarkStart w:id="29" w:name="the-before-and-after-design"/>
      <w:bookmarkEnd w:id="22"/>
      <w:r>
        <w:t>2.2 | The before-and-after design</w:t>
      </w:r>
    </w:p>
    <w:p w14:paraId="5D348445" w14:textId="77777777" w:rsidR="00545563" w:rsidRDefault="00000000">
      <w:pPr>
        <w:pStyle w:val="FirstParagraph"/>
      </w:pPr>
      <w:r>
        <w:t>A close cousin to the historical control design is the before-and-after design also known as a pre-test post-test design. You measure a group of patients at baseline, give all of them the intervention, and then measure them again. There is no control group.</w:t>
      </w:r>
    </w:p>
    <w:p w14:paraId="42C335FD" w14:textId="39D29B8D" w:rsidR="00545563" w:rsidRDefault="00000000">
      <w:pPr>
        <w:pStyle w:val="BodyText"/>
      </w:pPr>
      <w:r>
        <w:t xml:space="preserve">A Korean study of Basic Life Support (BLS) training during Dental School evaluated 98 students who received this training during their third year of dental </w:t>
      </w:r>
      <w:del w:id="30" w:author="Author" w:date="2025-01-21T01:59:00Z" w16du:dateUtc="2025-01-21T07:59:00Z">
        <w:r>
          <w:delText>school</w:delText>
        </w:r>
        <w:r>
          <w:rPr>
            <w:vertAlign w:val="superscript"/>
          </w:rPr>
          <w:delText>4</w:delText>
        </w:r>
      </w:del>
      <w:ins w:id="31" w:author="Author" w:date="2025-01-21T01:59:00Z" w16du:dateUtc="2025-01-21T07:59:00Z">
        <w:r>
          <w:t>school</w:t>
        </w:r>
        <w:r>
          <w:rPr>
            <w:vertAlign w:val="superscript"/>
          </w:rPr>
          <w:t>8</w:t>
        </w:r>
      </w:ins>
      <w:r>
        <w:t>.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 “necessary to update BLS training periodically and also implement more effective education methods to maintain BLS knowledge and practical skills.”</w:t>
      </w:r>
    </w:p>
    <w:p w14:paraId="55FB0C77" w14:textId="77777777" w:rsidR="00545563" w:rsidRDefault="00000000">
      <w:pPr>
        <w:pStyle w:val="BodyText"/>
      </w:pPr>
      <w:r>
        <w:t>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p w14:paraId="1B1A1E1B" w14:textId="77777777" w:rsidR="00545563" w:rsidRDefault="00000000">
      <w:pPr>
        <w:pStyle w:val="Heading2"/>
      </w:pPr>
      <w:bookmarkStart w:id="32" w:name="quasi-experiments-to-the-rescue"/>
      <w:bookmarkEnd w:id="29"/>
      <w:r>
        <w:t>2.3 | Quasi-experiments to the rescue</w:t>
      </w:r>
    </w:p>
    <w:p w14:paraId="5401A25C" w14:textId="77777777" w:rsidR="00545563" w:rsidRDefault="00000000">
      <w:pPr>
        <w:pStyle w:val="FirstParagraph"/>
      </w:pPr>
      <w:r>
        <w:t>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14:paraId="5DBE983C" w14:textId="77777777" w:rsidR="00545563" w:rsidRDefault="00000000">
      <w:pPr>
        <w:pStyle w:val="BodyText"/>
      </w:pPr>
      <w:r>
        <w:t>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14:paraId="73E31674" w14:textId="5FA63BF9" w:rsidR="00545563" w:rsidRDefault="00000000">
      <w:pPr>
        <w:pStyle w:val="BodyText"/>
      </w:pPr>
      <w:r>
        <w:t xml:space="preserve">The prefix “quasi” implies inferiority. In fact, a prominent </w:t>
      </w:r>
      <w:del w:id="33" w:author="Author" w:date="2025-01-21T01:59:00Z" w16du:dateUtc="2025-01-21T07:59:00Z">
        <w:r>
          <w:delText>researcher</w:delText>
        </w:r>
        <w:r>
          <w:rPr>
            <w:vertAlign w:val="superscript"/>
          </w:rPr>
          <w:delText>5</w:delText>
        </w:r>
      </w:del>
      <w:ins w:id="34" w:author="Author" w:date="2025-01-21T01:59:00Z" w16du:dateUtc="2025-01-21T07:59:00Z">
        <w:r>
          <w:t>researcher</w:t>
        </w:r>
        <w:r>
          <w:rPr>
            <w:vertAlign w:val="superscript"/>
          </w:rPr>
          <w:t>9</w:t>
        </w:r>
      </w:ins>
      <w:r>
        <w:t xml:space="preserve"> (page 332) calls them “queasy” experiments. This, however, is an unfair characterization.</w:t>
      </w:r>
    </w:p>
    <w:p w14:paraId="69E1461E" w14:textId="77777777" w:rsidR="00545563" w:rsidRDefault="00000000">
      <w:pPr>
        <w:pStyle w:val="BodyText"/>
      </w:pPr>
      <w:r>
        <w:t>In a quasi-experimental design, researchers deliberately decline to randomize because of the known problems with randomization. The researchers recognize abandoning randomization will produce a superior result.</w:t>
      </w:r>
    </w:p>
    <w:p w14:paraId="024BCEFC" w14:textId="77777777" w:rsidR="00545563" w:rsidRDefault="00000000">
      <w:pPr>
        <w:pStyle w:val="Heading2"/>
      </w:pPr>
      <w:bookmarkStart w:id="35" w:name="interrupted-time-series"/>
      <w:bookmarkEnd w:id="32"/>
      <w:r>
        <w:t>2.4 | Interrupted time series</w:t>
      </w:r>
    </w:p>
    <w:p w14:paraId="3150441B" w14:textId="77777777" w:rsidR="00545563" w:rsidRDefault="00000000">
      <w:pPr>
        <w:pStyle w:val="FirstParagraph"/>
      </w:pPr>
      <w:r>
        <w:t>The interrupted time series is a common approach to add rigor without randomization. You need to separate a single “before” evaluation into multiple “before” evaluations and make a similar separation of a single “after” evaluation into multiple “after” evaluations.</w:t>
      </w:r>
    </w:p>
    <w:p w14:paraId="6F51A03E" w14:textId="4A4CBFFE" w:rsidR="00545563" w:rsidRDefault="00000000">
      <w:pPr>
        <w:pStyle w:val="BodyText"/>
      </w:pPr>
      <w:r>
        <w:t xml:space="preserve">Figure 1 shows </w:t>
      </w:r>
      <w:del w:id="36" w:author="Author" w:date="2025-01-21T01:59:00Z" w16du:dateUtc="2025-01-21T07:59:00Z">
        <w:r>
          <w:delText>to</w:delText>
        </w:r>
      </w:del>
      <w:ins w:id="37" w:author="Author" w:date="2025-01-21T01:59:00Z" w16du:dateUtc="2025-01-21T07:59:00Z">
        <w:r>
          <w:t>two</w:t>
        </w:r>
      </w:ins>
      <w:r>
        <w:t xml:space="preserve"> possible </w:t>
      </w:r>
      <w:del w:id="38" w:author="Author" w:date="2025-01-21T01:59:00Z" w16du:dateUtc="2025-01-21T07:59:00Z">
        <w:r>
          <w:delText>outcomes</w:delText>
        </w:r>
      </w:del>
      <w:ins w:id="39" w:author="Author" w:date="2025-01-21T01:59:00Z" w16du:dateUtc="2025-01-21T07:59:00Z">
        <w:r>
          <w:t>results</w:t>
        </w:r>
      </w:ins>
      <w:r>
        <w:t xml:space="preserve">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14:paraId="297D529A" w14:textId="77777777" w:rsidR="00545563" w:rsidRDefault="00000000">
      <w:pPr>
        <w:pStyle w:val="BodyText"/>
      </w:pPr>
      <w:r>
        <w:t>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14:paraId="47D69CF6" w14:textId="0AC50C65" w:rsidR="00545563" w:rsidRDefault="00000000">
      <w:pPr>
        <w:pStyle w:val="BodyText"/>
      </w:pPr>
      <w:r>
        <w:t xml:space="preserve">A study of poor compliance with clear aligner </w:t>
      </w:r>
      <w:del w:id="40" w:author="Author" w:date="2025-01-21T01:59:00Z" w16du:dateUtc="2025-01-21T07:59:00Z">
        <w:r>
          <w:delText>therapy</w:delText>
        </w:r>
        <w:r>
          <w:rPr>
            <w:vertAlign w:val="superscript"/>
          </w:rPr>
          <w:delText>6</w:delText>
        </w:r>
      </w:del>
      <w:ins w:id="41" w:author="Author" w:date="2025-01-21T01:59:00Z" w16du:dateUtc="2025-01-21T07:59:00Z">
        <w:r>
          <w:t>therapy</w:t>
        </w:r>
        <w:r>
          <w:rPr>
            <w:vertAlign w:val="superscript"/>
          </w:rPr>
          <w:t>10</w:t>
        </w:r>
      </w:ins>
      <w:r>
        <w:t xml:space="preserve"> monitored patients biweekly in 2019 prior to the introduction of a system of electronic reminders and feedback. Monitoring continued throughout all of 2020. The second half of 2019 was compared to the second half of 2020, to avoid problems with transitioning and with seasonality</w:t>
      </w:r>
      <w:del w:id="42" w:author="Author" w:date="2025-01-21T01:59:00Z" w16du:dateUtc="2025-01-21T07:59:00Z">
        <w:r>
          <w:delText>.</w:delText>
        </w:r>
      </w:del>
      <w:ins w:id="43" w:author="Author" w:date="2025-01-21T01:59:00Z" w16du:dateUtc="2025-01-21T07:59:00Z">
        <w:r>
          <w:t>, (but do note that the impact of the COVID pandemic between these two time periods).</w:t>
        </w:r>
      </w:ins>
      <w:r>
        <w:t xml:space="preserve">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p w14:paraId="0F5059FE" w14:textId="77777777" w:rsidR="00545563" w:rsidRDefault="00000000">
      <w:pPr>
        <w:pStyle w:val="Heading2"/>
      </w:pPr>
      <w:bookmarkStart w:id="44" w:name="phased-intervetions"/>
      <w:bookmarkEnd w:id="35"/>
      <w:r>
        <w:t>2.5 | Phased intervetions</w:t>
      </w:r>
    </w:p>
    <w:p w14:paraId="189929D6" w14:textId="77777777" w:rsidR="00545563" w:rsidRDefault="00000000">
      <w:pPr>
        <w:pStyle w:val="FirstParagraph"/>
      </w:pPr>
      <w:r>
        <w:t>While a flat-jump-flat pattern for an interrupted time series is good news, you are still left with one concern. Did some other change, occurring at the exact same time as your intervention, interfere with your experiment?</w:t>
      </w:r>
    </w:p>
    <w:p w14:paraId="46E6B1EF" w14:textId="77777777" w:rsidR="00545563" w:rsidRDefault="00000000">
      <w:pPr>
        <w:pStyle w:val="BodyText"/>
      </w:pPr>
      <w:r>
        <w:t>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14:paraId="1B450AB3" w14:textId="77777777" w:rsidR="00545563" w:rsidRDefault="00000000">
      <w:pPr>
        <w:pStyle w:val="BodyText"/>
      </w:pPr>
      <w:r>
        <w:t>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14:paraId="42B82595" w14:textId="77777777" w:rsidR="00545563" w:rsidRDefault="00000000">
      <w:pPr>
        <w:pStyle w:val="BodyText"/>
      </w:pPr>
      <w:r>
        <w:t>If there is an adverse trend prior to the first intervention, examine whether that trend is reduced after each intervention point. If there are trends at the start, you have to work harder. The work, thankfully, is more tedious than difficult.</w:t>
      </w:r>
    </w:p>
    <w:p w14:paraId="2D869395" w14:textId="4479237B" w:rsidR="00545563" w:rsidRDefault="00000000">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w:t>
      </w:r>
      <w:del w:id="45" w:author="Author" w:date="2025-01-21T01:59:00Z" w16du:dateUtc="2025-01-21T07:59:00Z">
        <w:r>
          <w:delText>transfusion</w:delText>
        </w:r>
        <w:r>
          <w:rPr>
            <w:vertAlign w:val="superscript"/>
          </w:rPr>
          <w:delText>7</w:delText>
        </w:r>
        <w:r>
          <w:delText>.</w:delText>
        </w:r>
      </w:del>
      <w:ins w:id="46" w:author="Author" w:date="2025-01-21T01:59:00Z" w16du:dateUtc="2025-01-21T07:59:00Z">
        <w:r>
          <w:t>transfusion</w:t>
        </w:r>
        <w:r>
          <w:rPr>
            <w:vertAlign w:val="superscript"/>
          </w:rPr>
          <w:t>11</w:t>
        </w:r>
        <w:r>
          <w:t>.</w:t>
        </w:r>
      </w:ins>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14:paraId="1ED8756D" w14:textId="77777777" w:rsidR="00545563" w:rsidRDefault="00000000">
      <w:pPr>
        <w:pStyle w:val="BodyText"/>
      </w:pPr>
      <w:r>
        <w:t>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p w14:paraId="711D9636" w14:textId="77777777" w:rsidR="00545563" w:rsidRDefault="00000000">
      <w:pPr>
        <w:pStyle w:val="Heading2"/>
      </w:pPr>
      <w:bookmarkStart w:id="47" w:name="withdrawal-design"/>
      <w:bookmarkEnd w:id="44"/>
      <w:r>
        <w:t>2.6 | Withdrawal design</w:t>
      </w:r>
    </w:p>
    <w:p w14:paraId="171877A0" w14:textId="77777777" w:rsidR="00545563" w:rsidRDefault="00000000">
      <w:pPr>
        <w:pStyle w:val="FirstParagraph"/>
      </w:pPr>
      <w:r>
        <w:t>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14:paraId="20B1FF15" w14:textId="77777777" w:rsidR="00545563" w:rsidRDefault="00000000">
      <w:pPr>
        <w:pStyle w:val="BodyText"/>
      </w:pPr>
      <w:r>
        <w:t>In a withdrawal design (sometimes called the ABA design) you start with a control (A), switch to a treatment (B) and then switch back to your control.</w:t>
      </w:r>
    </w:p>
    <w:p w14:paraId="679386D1" w14:textId="765306A3" w:rsidR="00545563" w:rsidRDefault="00000000">
      <w:pPr>
        <w:pStyle w:val="BodyText"/>
      </w:pPr>
      <w:r>
        <w:t xml:space="preserve">A very simple illustration of this is described in Philip Zimbardo’s book about his infamous prisoner </w:t>
      </w:r>
      <w:del w:id="48" w:author="Author" w:date="2025-01-21T01:59:00Z" w16du:dateUtc="2025-01-21T07:59:00Z">
        <w:r>
          <w:delText>experiments</w:delText>
        </w:r>
        <w:r>
          <w:rPr>
            <w:vertAlign w:val="superscript"/>
          </w:rPr>
          <w:delText>8</w:delText>
        </w:r>
        <w:r>
          <w:delText>.</w:delText>
        </w:r>
      </w:del>
      <w:ins w:id="49" w:author="Author" w:date="2025-01-21T01:59:00Z" w16du:dateUtc="2025-01-21T07:59:00Z">
        <w:r>
          <w:t>experiments</w:t>
        </w:r>
        <w:r>
          <w:rPr>
            <w:vertAlign w:val="superscript"/>
          </w:rPr>
          <w:t>12</w:t>
        </w:r>
        <w:r>
          <w:t>.</w:t>
        </w:r>
      </w:ins>
      <w:r>
        <w:t xml:space="preserve"> He described an experiment (not his experiment) that used a withdrawal design. A researcher wanted to show how anonymity increases the tendency to engage in violent and aggressive actions.</w:t>
      </w:r>
    </w:p>
    <w:p w14:paraId="21A7F6FD" w14:textId="6A329D10" w:rsidR="00545563" w:rsidRDefault="00000000">
      <w:pPr>
        <w:pStyle w:val="BodyText"/>
      </w:pPr>
      <w:r>
        <w:t>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w:t>
      </w:r>
      <w:del w:id="50" w:author="Author" w:date="2025-01-21T01:59:00Z" w16du:dateUtc="2025-01-21T07:59:00Z">
        <w:r>
          <w:delText xml:space="preserve"> the</w:delText>
        </w:r>
      </w:del>
      <w:r>
        <w:t xml:space="preserve"> a fair degree of anonymity. Aggression was measured again and it rose.</w:t>
      </w:r>
    </w:p>
    <w:p w14:paraId="43BB1370" w14:textId="77777777" w:rsidR="00545563" w:rsidRDefault="00000000">
      <w:pPr>
        <w:pStyle w:val="BodyText"/>
      </w:pPr>
      <w:r>
        <w:t>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14:paraId="7AE58D1F" w14:textId="77777777" w:rsidR="00545563" w:rsidRDefault="00000000">
      <w:pPr>
        <w:pStyle w:val="BodyText"/>
      </w:pPr>
      <w:r>
        <w:t>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14:paraId="5363CB82" w14:textId="77777777" w:rsidR="00545563" w:rsidRDefault="00000000">
      <w:pPr>
        <w:pStyle w:val="BodyText"/>
      </w:pPr>
      <w:r>
        <w:t>Perhaps you can still raise an objection. What if children were like werewolves? They were calm while a full moon was hidden behind clouds, went wild while the full moon emerged from behind the clouds, and then calmed back down when the clouds covered the moon again.</w:t>
      </w:r>
    </w:p>
    <w:p w14:paraId="36830DC6" w14:textId="77777777" w:rsidR="00545563" w:rsidRDefault="00000000">
      <w:pPr>
        <w:pStyle w:val="BodyText"/>
      </w:pPr>
      <w:r>
        <w:t>Well, maybe, but most temporal trends are either a sudden jump or a continual upward or downward trend.</w:t>
      </w:r>
    </w:p>
    <w:p w14:paraId="5CB42CB6" w14:textId="77777777" w:rsidR="00545563" w:rsidRDefault="00000000">
      <w:pPr>
        <w:pStyle w:val="BodyText"/>
      </w:pPr>
      <w:r>
        <w:t>You can provide even more credibility with a one extra adaptation. Start with the control, add an intervention, withdraw it, and then add it back again. This is an ABAB design and makes it even harder to cite a “moon behind clouds” alternative explanation. It would be very strange that the clouds would synchronize with the donning and removal of Halloween masks.</w:t>
      </w:r>
    </w:p>
    <w:p w14:paraId="07241C69" w14:textId="32C066C6" w:rsidR="00545563" w:rsidRDefault="00000000">
      <w:pPr>
        <w:pStyle w:val="BodyText"/>
      </w:pPr>
      <w:r>
        <w:t>A study of self-</w:t>
      </w:r>
      <w:del w:id="51" w:author="Author" w:date="2025-01-21T01:59:00Z" w16du:dateUtc="2025-01-21T07:59:00Z">
        <w:r>
          <w:delText>biting</w:delText>
        </w:r>
        <w:r>
          <w:rPr>
            <w:vertAlign w:val="superscript"/>
          </w:rPr>
          <w:delText>9</w:delText>
        </w:r>
      </w:del>
      <w:ins w:id="52" w:author="Author" w:date="2025-01-21T01:59:00Z" w16du:dateUtc="2025-01-21T07:59:00Z">
        <w:r>
          <w:t>biting</w:t>
        </w:r>
        <w:r>
          <w:rPr>
            <w:vertAlign w:val="superscript"/>
          </w:rPr>
          <w:t>13</w:t>
        </w:r>
      </w:ins>
      <w:r>
        <w:t xml:space="preserve">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p w14:paraId="0F6296E7" w14:textId="77777777" w:rsidR="00545563" w:rsidRDefault="00000000">
      <w:pPr>
        <w:pStyle w:val="Heading2"/>
      </w:pPr>
      <w:bookmarkStart w:id="53" w:name="waiting-list-control-group"/>
      <w:bookmarkEnd w:id="47"/>
      <w:r>
        <w:t>2.7 | Waiting list control group</w:t>
      </w:r>
    </w:p>
    <w:p w14:paraId="5443DC95" w14:textId="77777777" w:rsidR="00545563" w:rsidRDefault="00000000">
      <w:pPr>
        <w:pStyle w:val="FirstParagraph"/>
      </w:pPr>
      <w:r>
        <w:t>In some settings, researchers cannot or will not withhold the treatment from their patients but they do have the ability to control the timing. These open up an opportunity to randomize times.</w:t>
      </w:r>
    </w:p>
    <w:p w14:paraId="4A72109A" w14:textId="77777777" w:rsidR="00545563" w:rsidRDefault="00000000">
      <w:pPr>
        <w:pStyle w:val="BodyText"/>
      </w:pPr>
      <w:r>
        <w:t>The simplest concept is to evaluate every patient at baseline, randomly assign half to receive the intervention immediately and half to receive the intervention at the end of the study. This is a waiting list control design.</w:t>
      </w:r>
    </w:p>
    <w:p w14:paraId="14F3C0EF" w14:textId="77777777" w:rsidR="00545563" w:rsidRDefault="00000000">
      <w:pPr>
        <w:pStyle w:val="BodyText"/>
      </w:pPr>
      <w:r>
        <w:t>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14:paraId="663D5442" w14:textId="77777777" w:rsidR="00545563" w:rsidRDefault="00000000">
      <w:pPr>
        <w:pStyle w:val="BodyText"/>
      </w:pPr>
      <w:r>
        <w:t>Figure 4 shows a hypothetical outcome of a waiting list control design. The two groups are comparable at first measurement. The intervention jumps ahead at the second measurement, but the control group, getting the intervention after a waiting period catches back up.</w:t>
      </w:r>
    </w:p>
    <w:p w14:paraId="59D65419" w14:textId="1A338C5A" w:rsidR="00545563" w:rsidRDefault="00000000">
      <w:pPr>
        <w:pStyle w:val="BodyText"/>
      </w:pPr>
      <w:r>
        <w:t xml:space="preserve">A study of dental care practices used an Internet driven educational intervention to encourage providers to ask about tobacco use and to advise any smokers so identified to stop </w:t>
      </w:r>
      <w:del w:id="54" w:author="Author" w:date="2025-01-21T01:59:00Z" w16du:dateUtc="2025-01-21T07:59:00Z">
        <w:r>
          <w:delText>smoking</w:delText>
        </w:r>
        <w:r>
          <w:rPr>
            <w:vertAlign w:val="superscript"/>
          </w:rPr>
          <w:delText>10</w:delText>
        </w:r>
      </w:del>
      <w:ins w:id="55" w:author="Author" w:date="2025-01-21T01:59:00Z" w16du:dateUtc="2025-01-21T07:59:00Z">
        <w:r>
          <w:t>smoking</w:t>
        </w:r>
        <w:r>
          <w:rPr>
            <w:vertAlign w:val="superscript"/>
          </w:rPr>
          <w:t>14</w:t>
        </w:r>
      </w:ins>
      <w:r>
        <w:t>.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 “Internet-delivered intervention designed to promote and support tobacco control in dental practices can be effective.”</w:t>
      </w:r>
    </w:p>
    <w:p w14:paraId="0E65210C" w14:textId="77777777" w:rsidR="00545563" w:rsidRDefault="00000000">
      <w:pPr>
        <w:pStyle w:val="BodyText"/>
      </w:pPr>
      <w:r>
        <w:t>This study did not evaluate again sixteen months after the start to see if there was a similar improvement in the waiting list control clinics or to see if the Internet delivery persisted long term in the treatment group.</w:t>
      </w:r>
    </w:p>
    <w:p w14:paraId="58B1744B" w14:textId="77777777" w:rsidR="00545563" w:rsidRDefault="00000000">
      <w:pPr>
        <w:pStyle w:val="Heading2"/>
      </w:pPr>
      <w:bookmarkStart w:id="56" w:name="stepped-wedge-design"/>
      <w:bookmarkEnd w:id="53"/>
      <w:r>
        <w:t>2.8 | Stepped wedge design</w:t>
      </w:r>
    </w:p>
    <w:p w14:paraId="2AC73E29" w14:textId="77777777" w:rsidR="00545563" w:rsidRDefault="00000000">
      <w:pPr>
        <w:pStyle w:val="FirstParagraph"/>
      </w:pPr>
      <w:r>
        <w:t>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14:paraId="38A8675D" w14:textId="77777777" w:rsidR="00545563" w:rsidRDefault="00000000">
      <w:pPr>
        <w:pStyle w:val="BodyText"/>
      </w:pPr>
      <w:r>
        <w:t>When the jump at one treatment time is accompanied by flatness at the patients who were not treated, you have substantial evidence that no external factor is conspiring against you.</w:t>
      </w:r>
    </w:p>
    <w:p w14:paraId="2F9224AA" w14:textId="77777777" w:rsidR="00545563" w:rsidRDefault="00000000">
      <w:pPr>
        <w:pStyle w:val="BodyText"/>
      </w:pPr>
      <w:r>
        <w:t>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14:paraId="14956B59" w14:textId="702C105F" w:rsidR="00545563" w:rsidRDefault="00000000">
      <w:pPr>
        <w:pStyle w:val="BodyText"/>
      </w:pPr>
      <w:r>
        <w:t xml:space="preserve">A study at a large teaching hospital examined the effectiveness of a new care protocol that encouraged nurses to provide better oral health care to patients in their </w:t>
      </w:r>
      <w:del w:id="57" w:author="Author" w:date="2025-01-21T01:59:00Z" w16du:dateUtc="2025-01-21T07:59:00Z">
        <w:r>
          <w:delText>wards</w:delText>
        </w:r>
        <w:r>
          <w:rPr>
            <w:vertAlign w:val="superscript"/>
          </w:rPr>
          <w:delText>11</w:delText>
        </w:r>
      </w:del>
      <w:ins w:id="58" w:author="Author" w:date="2025-01-21T01:59:00Z" w16du:dateUtc="2025-01-21T07:59:00Z">
        <w:r>
          <w:t>wards</w:t>
        </w:r>
        <w:r>
          <w:rPr>
            <w:vertAlign w:val="superscript"/>
          </w:rPr>
          <w:t>15</w:t>
        </w:r>
      </w:ins>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w:t>
      </w:r>
      <w:del w:id="59" w:author="Author" w:date="2025-01-21T01:59:00Z" w16du:dateUtc="2025-01-21T07:59:00Z">
        <w:r>
          <w:delText>suggestion</w:delText>
        </w:r>
      </w:del>
      <w:ins w:id="60" w:author="Author" w:date="2025-01-21T01:59:00Z" w16du:dateUtc="2025-01-21T07:59:00Z">
        <w:r>
          <w:t>explanation</w:t>
        </w:r>
      </w:ins>
      <w:r>
        <w:t xml:space="preserve"> for this decline and suggested</w:t>
      </w:r>
      <w:ins w:id="61" w:author="Author" w:date="2025-01-21T01:59:00Z" w16du:dateUtc="2025-01-21T07:59:00Z">
        <w:r>
          <w:t xml:space="preserve"> that</w:t>
        </w:r>
      </w:ins>
      <w:r>
        <w:t xml:space="preserve"> an evaluation of barriers and facilitators was needed.</w:t>
      </w:r>
    </w:p>
    <w:p w14:paraId="4343E3CA" w14:textId="657D025F" w:rsidR="00545563" w:rsidRDefault="00000000">
      <w:pPr>
        <w:pStyle w:val="BodyText"/>
      </w:pPr>
      <w:r>
        <w:t xml:space="preserve">There are parallels and differences between the stepped wedge design and the interrupted time series design with multiple </w:t>
      </w:r>
      <w:del w:id="62" w:author="Author" w:date="2025-01-21T01:59:00Z" w16du:dateUtc="2025-01-21T07:59:00Z">
        <w:r>
          <w:delText>phases</w:delText>
        </w:r>
        <w:r>
          <w:rPr>
            <w:vertAlign w:val="superscript"/>
          </w:rPr>
          <w:delText>12</w:delText>
        </w:r>
      </w:del>
      <w:ins w:id="63" w:author="Author" w:date="2025-01-21T01:59:00Z" w16du:dateUtc="2025-01-21T07:59:00Z">
        <w:r>
          <w:t>phases</w:t>
        </w:r>
        <w:r>
          <w:rPr>
            <w:vertAlign w:val="superscript"/>
          </w:rPr>
          <w:t>16</w:t>
        </w:r>
      </w:ins>
      <w:r>
        <w:t>. The former divides patients into random groups and allocates them at different times. The latter divides the intervention into phases and allocates the phases at different times.</w:t>
      </w:r>
    </w:p>
    <w:p w14:paraId="1E86878A" w14:textId="77777777" w:rsidR="00545563" w:rsidRDefault="00000000">
      <w:pPr>
        <w:pStyle w:val="Heading2"/>
      </w:pPr>
      <w:bookmarkStart w:id="64" w:name="regression-discontinuity"/>
      <w:bookmarkEnd w:id="56"/>
      <w:r>
        <w:t>2.9 | Regression discontinuity</w:t>
      </w:r>
    </w:p>
    <w:p w14:paraId="2A0A73BA" w14:textId="74FD6E84" w:rsidR="00545563" w:rsidRDefault="00000000">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t>
      </w:r>
      <w:del w:id="65" w:author="Author" w:date="2025-01-21T01:59:00Z" w16du:dateUtc="2025-01-21T07:59:00Z">
        <w:r>
          <w:delText>where</w:delText>
        </w:r>
      </w:del>
      <w:ins w:id="66" w:author="Author" w:date="2025-01-21T01:59:00Z" w16du:dateUtc="2025-01-21T07:59:00Z">
        <w:r>
          <w:t>in which</w:t>
        </w:r>
      </w:ins>
      <w:r>
        <w:t xml:space="preserve"> a qualifying variable is used </w:t>
      </w:r>
      <w:ins w:id="67" w:author="Author" w:date="2025-01-21T01:59:00Z" w16du:dateUtc="2025-01-21T07:59:00Z">
        <w:r>
          <w:t xml:space="preserve">by the researchers </w:t>
        </w:r>
      </w:ins>
      <w:r>
        <w:t xml:space="preserve">to decide </w:t>
      </w:r>
      <w:del w:id="68" w:author="Author" w:date="2025-01-21T01:59:00Z" w16du:dateUtc="2025-01-21T07:59:00Z">
        <w:r>
          <w:delText xml:space="preserve">controls </w:delText>
        </w:r>
      </w:del>
      <w:r>
        <w:t>who gets the intervention. This qualifying variable can be (and often is) associated with the outcome.</w:t>
      </w:r>
    </w:p>
    <w:p w14:paraId="6E06820E" w14:textId="77777777" w:rsidR="00545563" w:rsidRDefault="00000000">
      <w:pPr>
        <w:pStyle w:val="BodyText"/>
      </w:pPr>
      <w:r>
        <w:t>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14:paraId="0AB84AFA" w14:textId="77777777" w:rsidR="00545563" w:rsidRDefault="00000000">
      <w:pPr>
        <w:pStyle w:val="BodyText"/>
      </w:pPr>
      <w:r>
        <w:t>This seems like a terrible setting to conduct research. Only the worst patients get the intervention? Surely any effect of the intervention will be masked by this lopsided allocation.</w:t>
      </w:r>
    </w:p>
    <w:p w14:paraId="5B20FDE9" w14:textId="77777777" w:rsidR="00545563" w:rsidRDefault="00000000">
      <w:pPr>
        <w:pStyle w:val="BodyText"/>
      </w:pPr>
      <w:r>
        <w:t>The secret to a regression discontinuity design is that you compare patients just barely on either side of the dividing line and ignore the patients at the extremes.</w:t>
      </w:r>
    </w:p>
    <w:p w14:paraId="1BB9AA1D" w14:textId="77777777" w:rsidR="00545563" w:rsidRDefault="00000000">
      <w:pPr>
        <w:pStyle w:val="BodyText"/>
      </w:pPr>
      <w:r>
        <w:t>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14:paraId="3CBFE58A" w14:textId="340AE8D6" w:rsidR="00545563" w:rsidRDefault="00000000">
      <w:pPr>
        <w:pStyle w:val="BodyText"/>
      </w:pPr>
      <w:del w:id="69" w:author="Author" w:date="2025-01-21T01:59:00Z" w16du:dateUtc="2025-01-21T07:59:00Z">
        <w:r>
          <w:delText>Figures</w:delText>
        </w:r>
      </w:del>
      <w:ins w:id="70" w:author="Author" w:date="2025-01-21T01:59:00Z" w16du:dateUtc="2025-01-21T07:59:00Z">
        <w:r>
          <w:t>Figure</w:t>
        </w:r>
      </w:ins>
      <w:r>
        <w:t xml:space="preserve"> 6 </w:t>
      </w:r>
      <w:del w:id="71" w:author="Author" w:date="2025-01-21T01:59:00Z" w16du:dateUtc="2025-01-21T07:59:00Z">
        <w:r>
          <w:delText>through 8 shows</w:delText>
        </w:r>
      </w:del>
      <w:ins w:id="72" w:author="Author" w:date="2025-01-21T01:59:00Z" w16du:dateUtc="2025-01-21T07:59:00Z">
        <w:r>
          <w:t>illustrates</w:t>
        </w:r>
      </w:ins>
      <w:r>
        <w:t xml:space="preserve"> a hypothetical setting for a regression discontinuity design. </w:t>
      </w:r>
      <w:del w:id="73" w:author="Author" w:date="2025-01-21T01:59:00Z" w16du:dateUtc="2025-01-21T07:59:00Z">
        <w:r>
          <w:delText xml:space="preserve">A </w:delText>
        </w:r>
      </w:del>
      <w:ins w:id="74" w:author="Author" w:date="2025-01-21T01:59:00Z" w16du:dateUtc="2025-01-21T07:59:00Z">
        <w:r>
          <w:t xml:space="preserve">The left side shows a </w:t>
        </w:r>
      </w:ins>
      <w:r>
        <w:t xml:space="preserve">qualifying variable </w:t>
      </w:r>
      <w:del w:id="75" w:author="Author" w:date="2025-01-21T01:59:00Z" w16du:dateUtc="2025-01-21T07:59:00Z">
        <w:r>
          <w:delText>shows</w:delText>
        </w:r>
      </w:del>
      <w:ins w:id="76" w:author="Author" w:date="2025-01-21T01:59:00Z" w16du:dateUtc="2025-01-21T07:59:00Z">
        <w:r>
          <w:t>with</w:t>
        </w:r>
      </w:ins>
      <w:r>
        <w:t xml:space="preserve"> a </w:t>
      </w:r>
      <w:ins w:id="77" w:author="Author" w:date="2025-01-21T01:59:00Z" w16du:dateUtc="2025-01-21T07:59:00Z">
        <w:r>
          <w:t xml:space="preserve">strong </w:t>
        </w:r>
      </w:ins>
      <w:r>
        <w:t>relationship to the outcome</w:t>
      </w:r>
      <w:del w:id="78" w:author="Author" w:date="2025-01-21T01:59:00Z" w16du:dateUtc="2025-01-21T07:59:00Z">
        <w:r>
          <w:delText xml:space="preserve"> (Figure 6). Patients </w:delText>
        </w:r>
      </w:del>
      <w:ins w:id="79" w:author="Author" w:date="2025-01-21T01:59:00Z" w16du:dateUtc="2025-01-21T07:59:00Z">
        <w:r>
          <w:t xml:space="preserve">. The middle shows patients </w:t>
        </w:r>
      </w:ins>
      <w:r>
        <w:t xml:space="preserve">scoring below a threshold </w:t>
      </w:r>
      <w:del w:id="80" w:author="Author" w:date="2025-01-21T01:59:00Z" w16du:dateUtc="2025-01-21T07:59:00Z">
        <w:r>
          <w:delText xml:space="preserve">are </w:delText>
        </w:r>
      </w:del>
      <w:r>
        <w:t>assigned to the treatment</w:t>
      </w:r>
      <w:del w:id="81" w:author="Author" w:date="2025-01-21T01:59:00Z" w16du:dateUtc="2025-01-21T07:59:00Z">
        <w:r>
          <w:delText xml:space="preserve"> (Figure 7).</w:delText>
        </w:r>
      </w:del>
      <w:ins w:id="82" w:author="Author" w:date="2025-01-21T01:59:00Z" w16du:dateUtc="2025-01-21T07:59:00Z">
        <w:r>
          <w:t>.</w:t>
        </w:r>
      </w:ins>
      <w:r>
        <w:t xml:space="preserve"> In this hypothetical dataset, the treatment lifts all patients by a small amount. </w:t>
      </w:r>
      <w:del w:id="83" w:author="Author" w:date="2025-01-21T01:59:00Z" w16du:dateUtc="2025-01-21T07:59:00Z">
        <w:r>
          <w:delText>Then</w:delText>
        </w:r>
      </w:del>
      <w:ins w:id="84" w:author="Author" w:date="2025-01-21T01:59:00Z" w16du:dateUtc="2025-01-21T07:59:00Z">
        <w:r>
          <w:t>Then the right side shows the selection of</w:t>
        </w:r>
      </w:ins>
      <w:r>
        <w:t xml:space="preserve"> only patients near the threshold</w:t>
      </w:r>
      <w:del w:id="85" w:author="Author" w:date="2025-01-21T01:59:00Z" w16du:dateUtc="2025-01-21T07:59:00Z">
        <w:r>
          <w:delText xml:space="preserve"> are selected for the regression discontinuity study (Figure 8).</w:delText>
        </w:r>
      </w:del>
      <w:ins w:id="86" w:author="Author" w:date="2025-01-21T01:59:00Z" w16du:dateUtc="2025-01-21T07:59:00Z">
        <w:r>
          <w:t>.</w:t>
        </w:r>
      </w:ins>
    </w:p>
    <w:p w14:paraId="28D5B228" w14:textId="21933BC0" w:rsidR="00545563" w:rsidRDefault="00000000">
      <w:pPr>
        <w:pStyle w:val="BodyText"/>
      </w:pPr>
      <w:r>
        <w:t xml:space="preserve">A regression discontinuity design was used to examine the extent to which Medicaid dental coverage reduced difficulty in accessing dental </w:t>
      </w:r>
      <w:del w:id="87" w:author="Author" w:date="2025-01-21T01:59:00Z" w16du:dateUtc="2025-01-21T07:59:00Z">
        <w:r>
          <w:delText>care</w:delText>
        </w:r>
        <w:r>
          <w:rPr>
            <w:vertAlign w:val="superscript"/>
          </w:rPr>
          <w:delText>13</w:delText>
        </w:r>
      </w:del>
      <w:ins w:id="88" w:author="Author" w:date="2025-01-21T01:59:00Z" w16du:dateUtc="2025-01-21T07:59:00Z">
        <w:r>
          <w:t>care</w:t>
        </w:r>
        <w:r>
          <w:rPr>
            <w:vertAlign w:val="superscript"/>
          </w:rPr>
          <w:t>17</w:t>
        </w:r>
      </w:ins>
      <w:r>
        <w:t>.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p w14:paraId="292065E6" w14:textId="77777777" w:rsidR="00545563" w:rsidRDefault="00000000">
      <w:pPr>
        <w:pStyle w:val="Heading2"/>
      </w:pPr>
      <w:bookmarkStart w:id="89" w:name="discussion"/>
      <w:bookmarkEnd w:id="64"/>
      <w:r>
        <w:t>3 | DISCUSSION</w:t>
      </w:r>
    </w:p>
    <w:p w14:paraId="5AF1F953" w14:textId="77777777" w:rsidR="00545563" w:rsidRDefault="00000000">
      <w:pPr>
        <w:pStyle w:val="Heading2"/>
      </w:pPr>
      <w:bookmarkStart w:id="90" w:name="how-many-evaluation-points-do-you-need"/>
      <w:bookmarkEnd w:id="89"/>
      <w:r>
        <w:t>3.1 | How many evaluation points do you need?</w:t>
      </w:r>
    </w:p>
    <w:p w14:paraId="0FF6DE04" w14:textId="2867FEB5" w:rsidR="00545563" w:rsidRDefault="00000000">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w:t>
      </w:r>
      <w:del w:id="91" w:author="Author" w:date="2025-01-21T01:59:00Z" w16du:dateUtc="2025-01-21T07:59:00Z">
        <w:r>
          <w:delText>recommendation</w:delText>
        </w:r>
        <w:r>
          <w:rPr>
            <w:vertAlign w:val="superscript"/>
          </w:rPr>
          <w:delText>14</w:delText>
        </w:r>
      </w:del>
      <w:ins w:id="92" w:author="Author" w:date="2025-01-21T01:59:00Z" w16du:dateUtc="2025-01-21T07:59:00Z">
        <w:r>
          <w:t>recommendation</w:t>
        </w:r>
        <w:r>
          <w:rPr>
            <w:vertAlign w:val="superscript"/>
          </w:rPr>
          <w:t>18</w:t>
        </w:r>
      </w:ins>
      <w:r>
        <w:t xml:space="preserve"> (page 173), though, of 100 is almost certainly excessive. While such a sample size might be required for fine tuning the autoregressive terms, a model without such fine tuning should still be able to accurately identify when jumps in the time series occur.</w:t>
      </w:r>
    </w:p>
    <w:p w14:paraId="0CAFF268" w14:textId="77777777" w:rsidR="00545563" w:rsidRDefault="00000000">
      <w:pPr>
        <w:pStyle w:val="BodyText"/>
      </w:pPr>
      <w:r>
        <w:t>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 “Hump Day” or “Thank God It’s Friday” effects.</w:t>
      </w:r>
    </w:p>
    <w:p w14:paraId="54F34709" w14:textId="77777777" w:rsidR="00545563" w:rsidRDefault="00000000">
      <w:pPr>
        <w:pStyle w:val="BodyText"/>
      </w:pPr>
      <w:r>
        <w:t>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14:paraId="13F91A82" w14:textId="38A323F2" w:rsidR="00545563" w:rsidRDefault="00000000">
      <w:pPr>
        <w:pStyle w:val="BodyText"/>
      </w:pPr>
      <w:r>
        <w:t xml:space="preserve">The interesting issue is when you increase the number of measurement times, you may be able to reduce to a single patient, the smallest sample size possible. This is an example of an “n of 1” </w:t>
      </w:r>
      <w:del w:id="93" w:author="Author" w:date="2025-01-21T01:59:00Z" w16du:dateUtc="2025-01-21T07:59:00Z">
        <w:r>
          <w:delText>design</w:delText>
        </w:r>
        <w:r>
          <w:rPr>
            <w:vertAlign w:val="superscript"/>
          </w:rPr>
          <w:delText>15</w:delText>
        </w:r>
      </w:del>
      <w:ins w:id="94" w:author="Author" w:date="2025-01-21T01:59:00Z" w16du:dateUtc="2025-01-21T07:59:00Z">
        <w:r>
          <w:t>design</w:t>
        </w:r>
        <w:r>
          <w:rPr>
            <w:vertAlign w:val="superscript"/>
          </w:rPr>
          <w:t>19</w:t>
        </w:r>
      </w:ins>
      <w:r>
        <w:t>. The pattern observed in the single self-biting patient is quite revealing, where changes correspond precisely to the times when the intervention is added (or removed).</w:t>
      </w:r>
    </w:p>
    <w:p w14:paraId="567AB8D4" w14:textId="77777777" w:rsidR="00545563" w:rsidRDefault="00000000">
      <w:pPr>
        <w:pStyle w:val="Heading2"/>
      </w:pPr>
      <w:bookmarkStart w:id="95" w:name="X44cd3428253b90967c71fd6e9b3113f9c0a5f99"/>
      <w:bookmarkEnd w:id="90"/>
      <w:r>
        <w:t>3.2 | Considerations for choosing a non-randomized experiment.</w:t>
      </w:r>
    </w:p>
    <w:p w14:paraId="3D11816C" w14:textId="77777777" w:rsidR="00545563" w:rsidRDefault="00000000">
      <w:pPr>
        <w:pStyle w:val="FirstParagraph"/>
      </w:pPr>
      <w:r>
        <w:t>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14:paraId="639ECEFE" w14:textId="77777777" w:rsidR="00545563" w:rsidRDefault="00000000">
      <w:pPr>
        <w:pStyle w:val="BodyText"/>
      </w:pPr>
      <w:r>
        <w:t>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14:paraId="5E77E068" w14:textId="65A6CB9C" w:rsidR="00545563" w:rsidRDefault="00000000">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w:t>
      </w:r>
      <w:del w:id="96" w:author="Author" w:date="2025-01-21T01:59:00Z" w16du:dateUtc="2025-01-21T07:59:00Z">
        <w:r>
          <w:delText>more</w:delText>
        </w:r>
        <w:r>
          <w:rPr>
            <w:vertAlign w:val="superscript"/>
          </w:rPr>
          <w:delText>16</w:delText>
        </w:r>
      </w:del>
      <w:ins w:id="97" w:author="Author" w:date="2025-01-21T01:59:00Z" w16du:dateUtc="2025-01-21T07:59:00Z">
        <w:r>
          <w:t>more</w:t>
        </w:r>
        <w:r>
          <w:rPr>
            <w:vertAlign w:val="superscript"/>
          </w:rPr>
          <w:t>20</w:t>
        </w:r>
      </w:ins>
      <w:r>
        <w:t>. In any case, the categorization of research designs is less important than the careful use of extra information that these designs provide you.</w:t>
      </w:r>
    </w:p>
    <w:p w14:paraId="37E8D278" w14:textId="7D5AF2A1" w:rsidR="00545563" w:rsidRDefault="00000000">
      <w:pPr>
        <w:pStyle w:val="BodyText"/>
      </w:pPr>
      <w:r>
        <w:t xml:space="preserve">Reporting guidelines for these research designs are </w:t>
      </w:r>
      <w:del w:id="98" w:author="Author" w:date="2025-01-21T01:59:00Z" w16du:dateUtc="2025-01-21T07:59:00Z">
        <w:r>
          <w:delText>limited</w:delText>
        </w:r>
        <w:r>
          <w:rPr>
            <w:vertAlign w:val="superscript"/>
          </w:rPr>
          <w:delText>17</w:delText>
        </w:r>
      </w:del>
      <w:ins w:id="99" w:author="Author" w:date="2025-01-21T01:59:00Z" w16du:dateUtc="2025-01-21T07:59:00Z">
        <w:r>
          <w:t>limited</w:t>
        </w:r>
        <w:r>
          <w:rPr>
            <w:vertAlign w:val="superscript"/>
          </w:rPr>
          <w:t>21</w:t>
        </w:r>
      </w:ins>
      <w:r>
        <w:t xml:space="preserve">. The SQUIRE guidelines for quality improvement </w:t>
      </w:r>
      <w:del w:id="100" w:author="Author" w:date="2025-01-21T01:59:00Z" w16du:dateUtc="2025-01-21T07:59:00Z">
        <w:r>
          <w:delText>studies</w:delText>
        </w:r>
        <w:r>
          <w:rPr>
            <w:vertAlign w:val="superscript"/>
          </w:rPr>
          <w:delText>18</w:delText>
        </w:r>
      </w:del>
      <w:ins w:id="101" w:author="Author" w:date="2025-01-21T01:59:00Z" w16du:dateUtc="2025-01-21T07:59:00Z">
        <w:r>
          <w:t>studies</w:t>
        </w:r>
        <w:r>
          <w:rPr>
            <w:vertAlign w:val="superscript"/>
          </w:rPr>
          <w:t>22</w:t>
        </w:r>
      </w:ins>
      <w:r>
        <w:t xml:space="preserve"> or possibly the TREND </w:t>
      </w:r>
      <w:proofErr w:type="spellStart"/>
      <w:r>
        <w:t>guidleines</w:t>
      </w:r>
      <w:proofErr w:type="spellEnd"/>
      <w:r>
        <w:t xml:space="preserve"> for nonrandomized </w:t>
      </w:r>
      <w:del w:id="102" w:author="Author" w:date="2025-01-21T01:59:00Z" w16du:dateUtc="2025-01-21T07:59:00Z">
        <w:r>
          <w:delText>evaluations</w:delText>
        </w:r>
        <w:r>
          <w:rPr>
            <w:vertAlign w:val="superscript"/>
          </w:rPr>
          <w:delText>19</w:delText>
        </w:r>
      </w:del>
      <w:ins w:id="103" w:author="Author" w:date="2025-01-21T01:59:00Z" w16du:dateUtc="2025-01-21T07:59:00Z">
        <w:r>
          <w:t>evaluations</w:t>
        </w:r>
        <w:r>
          <w:rPr>
            <w:vertAlign w:val="superscript"/>
          </w:rPr>
          <w:t>23</w:t>
        </w:r>
      </w:ins>
      <w:r>
        <w:t xml:space="preserve"> may provide some limited guidance.</w:t>
      </w:r>
    </w:p>
    <w:p w14:paraId="79DF1384" w14:textId="77777777" w:rsidR="00545563" w:rsidRDefault="00000000">
      <w:pPr>
        <w:pStyle w:val="Heading2"/>
        <w:rPr>
          <w:ins w:id="104" w:author="Author" w:date="2025-01-21T01:59:00Z" w16du:dateUtc="2025-01-21T07:59:00Z"/>
        </w:rPr>
      </w:pPr>
      <w:bookmarkStart w:id="105" w:name="Xbe25916e96d997af3282b27a3d1afd5eabab71c"/>
      <w:bookmarkEnd w:id="95"/>
      <w:ins w:id="106" w:author="Author" w:date="2025-01-21T01:59:00Z" w16du:dateUtc="2025-01-21T07:59:00Z">
        <w:r>
          <w:t>3.3 | Don’t neglect covariate adjustment and matching</w:t>
        </w:r>
      </w:ins>
    </w:p>
    <w:p w14:paraId="7DFCAB8E" w14:textId="77777777" w:rsidR="00545563" w:rsidRDefault="00000000">
      <w:pPr>
        <w:pStyle w:val="FirstParagraph"/>
        <w:rPr>
          <w:ins w:id="107" w:author="Author" w:date="2025-01-21T01:59:00Z" w16du:dateUtc="2025-01-21T07:59:00Z"/>
        </w:rPr>
      </w:pPr>
      <w:ins w:id="108" w:author="Author" w:date="2025-01-21T01:59:00Z" w16du:dateUtc="2025-01-21T07:59:00Z">
        <w:r>
          <w:t xml:space="preserve">Two strategies used in observational studies, covariate adjustment and matching, are well-known and </w:t>
        </w:r>
        <w:proofErr w:type="gramStart"/>
        <w:r>
          <w:t>commonly-used</w:t>
        </w:r>
        <w:proofErr w:type="gramEnd"/>
        <w:r>
          <w:t xml:space="preserve"> approaches in observational studies. For example, an observational study comparing self-reported oral hypofunction in older patients with rheumatoid arthritis</w:t>
        </w:r>
        <w:r>
          <w:rPr>
            <w:vertAlign w:val="superscript"/>
          </w:rPr>
          <w:t>24</w:t>
        </w:r>
        <w:r>
          <w:t xml:space="preserve"> 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ins>
    </w:p>
    <w:p w14:paraId="614E697C" w14:textId="77777777" w:rsidR="00545563" w:rsidRDefault="00000000">
      <w:pPr>
        <w:pStyle w:val="BodyText"/>
        <w:rPr>
          <w:ins w:id="109" w:author="Author" w:date="2025-01-21T01:59:00Z" w16du:dateUtc="2025-01-21T07:59:00Z"/>
        </w:rPr>
      </w:pPr>
      <w:ins w:id="110" w:author="Author" w:date="2025-01-21T01:59:00Z" w16du:dateUtc="2025-01-21T07:59:00Z">
        <w:r>
          <w:t xml:space="preserve">You should always consider matching and/or covariate adjustment as an alternative to a quasi-experimental study, but it may also be an option that can be combined with a quasi-experimental approach. It is not gilding the </w:t>
        </w:r>
        <w:proofErr w:type="gramStart"/>
        <w:r>
          <w:t>lily,</w:t>
        </w:r>
        <w:proofErr w:type="gramEnd"/>
        <w:r>
          <w:t xml:space="preserve"> it is making a good research approach even better. Although this combination has not been used much (if at all), there is no theoretical reason to bar its use.</w:t>
        </w:r>
      </w:ins>
    </w:p>
    <w:p w14:paraId="1831A07A" w14:textId="77777777" w:rsidR="00545563" w:rsidRDefault="00000000">
      <w:pPr>
        <w:pStyle w:val="Heading2"/>
      </w:pPr>
      <w:bookmarkStart w:id="111" w:name="conclusion"/>
      <w:bookmarkEnd w:id="105"/>
      <w:r>
        <w:t>4 | Conclusion</w:t>
      </w:r>
    </w:p>
    <w:p w14:paraId="42E62769" w14:textId="77777777" w:rsidR="00545563" w:rsidRDefault="00000000">
      <w:pPr>
        <w:pStyle w:val="FirstParagraph"/>
      </w:pPr>
      <w:r>
        <w:t>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14:paraId="1282BEBD" w14:textId="77777777" w:rsidR="00545563" w:rsidRDefault="00000000">
      <w:pPr>
        <w:pStyle w:val="BodyText"/>
      </w:pPr>
      <w:r>
        <w:t>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14:paraId="3CDC1919" w14:textId="251B0440" w:rsidR="00545563" w:rsidRDefault="00000000">
      <w:pPr>
        <w:pStyle w:val="BodyText"/>
      </w:pPr>
      <w:r>
        <w:t xml:space="preserve">Don’t eliminate randomization, of course, as a method in your research toolbox. A randomized controlled trial is great if it is easy to apply individually and if the </w:t>
      </w:r>
      <w:del w:id="112" w:author="Author" w:date="2025-01-21T01:59:00Z" w16du:dateUtc="2025-01-21T07:59:00Z">
        <w:r>
          <w:delText xml:space="preserve">the </w:delText>
        </w:r>
      </w:del>
      <w:r>
        <w:t>individual patients (and their care providers) are willing to accept it.</w:t>
      </w:r>
    </w:p>
    <w:p w14:paraId="62BBB603" w14:textId="77777777" w:rsidR="00545563" w:rsidRDefault="00000000">
      <w:pPr>
        <w:pStyle w:val="Heading2"/>
      </w:pPr>
      <w:bookmarkStart w:id="113" w:name="bibliography"/>
      <w:bookmarkEnd w:id="111"/>
      <w:r>
        <w:t>Bibliography</w:t>
      </w:r>
    </w:p>
    <w:p w14:paraId="56427A70" w14:textId="187EC52C" w:rsidR="00545563" w:rsidRDefault="00000000">
      <w:pPr>
        <w:numPr>
          <w:ilvl w:val="0"/>
          <w:numId w:val="2"/>
        </w:numPr>
      </w:pPr>
      <w:r>
        <w:t xml:space="preserve">Pandis N, Tu YK, Fleming PS, Polychronopoulou A. Randomized and nonrandomized studies: complementary or competing? </w:t>
      </w:r>
      <w:r>
        <w:rPr>
          <w:i/>
          <w:iCs/>
        </w:rPr>
        <w:t>Am J Orthod Dentofacial Orthop</w:t>
      </w:r>
      <w:r>
        <w:t xml:space="preserve">. 2014 Nov;146(5):633-40. </w:t>
      </w:r>
      <w:proofErr w:type="spellStart"/>
      <w:r>
        <w:t>doi</w:t>
      </w:r>
      <w:proofErr w:type="spellEnd"/>
      <w:r>
        <w:t>: 10.1016/j.ajodo.2014.08.002.</w:t>
      </w:r>
      <w:del w:id="114" w:author="Author" w:date="2025-01-21T01:59:00Z" w16du:dateUtc="2025-01-21T07:59:00Z">
        <w:r>
          <w:delText xml:space="preserve"> Epub 2014 Oct 28. PMID: 25439214.</w:delText>
        </w:r>
      </w:del>
    </w:p>
    <w:p w14:paraId="4F60035D" w14:textId="77777777" w:rsidR="00545563" w:rsidRDefault="00000000">
      <w:pPr>
        <w:numPr>
          <w:ilvl w:val="0"/>
          <w:numId w:val="2"/>
        </w:numPr>
        <w:rPr>
          <w:ins w:id="115" w:author="Author" w:date="2025-01-21T01:59:00Z" w16du:dateUtc="2025-01-21T07:59:00Z"/>
        </w:rPr>
      </w:pPr>
      <w:ins w:id="116" w:author="Author" w:date="2025-01-21T01:59:00Z" w16du:dateUtc="2025-01-21T07:59:00Z">
        <w:r>
          <w:t xml:space="preserve">Papageorgiou SN, </w:t>
        </w:r>
        <w:proofErr w:type="spellStart"/>
        <w:r>
          <w:t>Koretsi</w:t>
        </w:r>
        <w:proofErr w:type="spellEnd"/>
        <w:r>
          <w:t xml:space="preserve"> V, Andreas Jäger J. Bias from historical control groups used in orthodontic research: a meta-epidemiological study. </w:t>
        </w:r>
        <w:proofErr w:type="spellStart"/>
        <w:r>
          <w:rPr>
            <w:i/>
            <w:iCs/>
          </w:rPr>
          <w:t>Eur</w:t>
        </w:r>
        <w:proofErr w:type="spellEnd"/>
        <w:r>
          <w:rPr>
            <w:i/>
            <w:iCs/>
          </w:rPr>
          <w:t xml:space="preserve"> J </w:t>
        </w:r>
        <w:proofErr w:type="spellStart"/>
        <w:r>
          <w:rPr>
            <w:i/>
            <w:iCs/>
          </w:rPr>
          <w:t>Orthod</w:t>
        </w:r>
        <w:proofErr w:type="spellEnd"/>
        <w:r>
          <w:t xml:space="preserve">. 2017 Feb; 39(1):98-105. </w:t>
        </w:r>
        <w:proofErr w:type="spellStart"/>
        <w:r>
          <w:t>doi</w:t>
        </w:r>
        <w:proofErr w:type="spellEnd"/>
        <w:r>
          <w:t>: 10.1093/</w:t>
        </w:r>
        <w:proofErr w:type="spellStart"/>
        <w:r>
          <w:t>ejo</w:t>
        </w:r>
        <w:proofErr w:type="spellEnd"/>
        <w:r>
          <w:t>/cjw035.</w:t>
        </w:r>
      </w:ins>
    </w:p>
    <w:p w14:paraId="316DD71C" w14:textId="77777777" w:rsidR="00545563" w:rsidRDefault="00000000">
      <w:pPr>
        <w:numPr>
          <w:ilvl w:val="0"/>
          <w:numId w:val="2"/>
        </w:numPr>
        <w:rPr>
          <w:ins w:id="117" w:author="Author" w:date="2025-01-21T01:59:00Z" w16du:dateUtc="2025-01-21T07:59:00Z"/>
        </w:rPr>
      </w:pPr>
      <w:ins w:id="118" w:author="Author" w:date="2025-01-21T01:59:00Z" w16du:dateUtc="2025-01-21T07:59:00Z">
        <w:r>
          <w:t>International Conference on Harmonization. ICH topic E10—Choice of control group in clinical trials. Note for guidance on choice of control group in clinical trials. (CPMP/ICH/364/96). London, UK: European Agency for the Evaluation of Medicinal Products; July 27, 2000.</w:t>
        </w:r>
      </w:ins>
    </w:p>
    <w:p w14:paraId="5DE21C38" w14:textId="77777777" w:rsidR="00545563" w:rsidRDefault="00000000">
      <w:pPr>
        <w:numPr>
          <w:ilvl w:val="0"/>
          <w:numId w:val="2"/>
        </w:numPr>
        <w:rPr>
          <w:ins w:id="119" w:author="Author" w:date="2025-01-21T01:59:00Z" w16du:dateUtc="2025-01-21T07:59:00Z"/>
        </w:rPr>
      </w:pPr>
      <w:ins w:id="120" w:author="Author" w:date="2025-01-21T01:59:00Z" w16du:dateUtc="2025-01-21T07:59:00Z">
        <w:r>
          <w:t>Rosenbaum P. Observational Studies, 2nd ed. Springer-Verlag; 2002.</w:t>
        </w:r>
      </w:ins>
    </w:p>
    <w:p w14:paraId="46618262" w14:textId="77777777" w:rsidR="00545563" w:rsidRDefault="00000000">
      <w:pPr>
        <w:numPr>
          <w:ilvl w:val="0"/>
          <w:numId w:val="2"/>
        </w:numPr>
        <w:rPr>
          <w:ins w:id="121" w:author="Author" w:date="2025-01-21T01:59:00Z" w16du:dateUtc="2025-01-21T07:59:00Z"/>
        </w:rPr>
      </w:pPr>
      <w:ins w:id="122" w:author="Author" w:date="2025-01-21T01:59:00Z" w16du:dateUtc="2025-01-21T07:59:00Z">
        <w:r>
          <w:t xml:space="preserve">Cameron E, Pauling L. Supplemental ascorbate in the supportive treatment of cancer: Prolongation of survival times in terminal human cancer. </w:t>
        </w:r>
        <w:r>
          <w:rPr>
            <w:i/>
            <w:iCs/>
          </w:rPr>
          <w:t xml:space="preserve">Proc Natl </w:t>
        </w:r>
        <w:proofErr w:type="spellStart"/>
        <w:r>
          <w:rPr>
            <w:i/>
            <w:iCs/>
          </w:rPr>
          <w:t>Acad</w:t>
        </w:r>
        <w:proofErr w:type="spellEnd"/>
        <w:r>
          <w:rPr>
            <w:i/>
            <w:iCs/>
          </w:rPr>
          <w:t xml:space="preserve"> Sci USA</w:t>
        </w:r>
        <w:r>
          <w:t xml:space="preserve">. 1976 Oct;73(10):3685-9. </w:t>
        </w:r>
        <w:proofErr w:type="spellStart"/>
        <w:r>
          <w:t>doi</w:t>
        </w:r>
        <w:proofErr w:type="spellEnd"/>
        <w:r>
          <w:t>: 10.1073/pnas.73.10.3685.</w:t>
        </w:r>
      </w:ins>
    </w:p>
    <w:p w14:paraId="25D3D4FA" w14:textId="77777777" w:rsidR="00545563" w:rsidRDefault="00000000">
      <w:pPr>
        <w:numPr>
          <w:ilvl w:val="0"/>
          <w:numId w:val="2"/>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 </w:t>
      </w:r>
      <w:r>
        <w:rPr>
          <w:i/>
          <w:iCs/>
        </w:rPr>
        <w:t>J Pers Med</w:t>
      </w:r>
      <w:r>
        <w:t>. 2023 Nov; 13(11): 1603. doi: 10.3390/jpm13111603.</w:t>
      </w:r>
    </w:p>
    <w:p w14:paraId="4A9E3976" w14:textId="77777777" w:rsidR="00545563" w:rsidRDefault="00000000">
      <w:pPr>
        <w:numPr>
          <w:ilvl w:val="0"/>
          <w:numId w:val="2"/>
        </w:numPr>
      </w:pPr>
      <w:r>
        <w:t xml:space="preserve">Ohbayashi Y, Imataki O, Uemura M, Takeuchi A, Aoki S, Tanaka M, Nakai Y, Nakai F, Miyake M. Oral microorganisms and bloodstream infection in allogeneic hematopoietic stem cell transplantation. </w:t>
      </w:r>
      <w:r>
        <w:rPr>
          <w:i/>
          <w:iCs/>
        </w:rPr>
        <w:t>Clin Oral Investig</w:t>
      </w:r>
      <w:r>
        <w:t>. 2021 Jul;25(7):4359-4367. doi: 10.1007/s00784-020-03749-9.</w:t>
      </w:r>
    </w:p>
    <w:p w14:paraId="330F3803" w14:textId="77777777" w:rsidR="00545563" w:rsidRDefault="00000000">
      <w:pPr>
        <w:numPr>
          <w:ilvl w:val="0"/>
          <w:numId w:val="2"/>
        </w:numPr>
      </w:pPr>
      <w:r>
        <w:t xml:space="preserve">Kim SY, Shin D, Kim HJ, Karm MH. Changes of knowledge and practical skills before and after retraining for basic life support: Focused on students of Dental School. </w:t>
      </w:r>
      <w:r>
        <w:rPr>
          <w:i/>
          <w:iCs/>
        </w:rPr>
        <w:t>Int J Med Sci</w:t>
      </w:r>
      <w:r>
        <w:t>. 2020 Oct 22;17(18):3082-3090. doi: 10.7150/ijms.47343.</w:t>
      </w:r>
    </w:p>
    <w:p w14:paraId="69E4A441" w14:textId="77777777" w:rsidR="00545563" w:rsidRDefault="00000000">
      <w:pPr>
        <w:numPr>
          <w:ilvl w:val="0"/>
          <w:numId w:val="2"/>
        </w:numPr>
      </w:pPr>
      <w:r>
        <w:t xml:space="preserve">Campbell, DT. </w:t>
      </w:r>
      <w:r>
        <w:rPr>
          <w:i/>
          <w:iCs/>
        </w:rPr>
        <w:t>Methodology and epistemology for social science: Selected papers</w:t>
      </w:r>
      <w:r>
        <w:t>. (E. S. Overman, Ed.). University of Chicago Press, 1988.</w:t>
      </w:r>
    </w:p>
    <w:p w14:paraId="037E314D" w14:textId="77777777" w:rsidR="00545563" w:rsidRDefault="00000000">
      <w:pPr>
        <w:numPr>
          <w:ilvl w:val="0"/>
          <w:numId w:val="2"/>
        </w:numPr>
      </w:pPr>
      <w:r>
        <w:t xml:space="preserve">Timm LH, Farrag G, Wolf D, Baxmann M, Schwendicke F. Effect of electronic reminders on patients’ compliance during clear aligner treatment: an interrupted time series study. </w:t>
      </w:r>
      <w:r>
        <w:rPr>
          <w:i/>
          <w:iCs/>
        </w:rPr>
        <w:t>Sci Rep</w:t>
      </w:r>
      <w:r>
        <w:t>. 2022 Oct 5;12(1):16652. doi: 10.1038/s41598-022-20820-5.</w:t>
      </w:r>
    </w:p>
    <w:p w14:paraId="1B3608BA" w14:textId="77777777" w:rsidR="00545563" w:rsidRDefault="00000000">
      <w:pPr>
        <w:numPr>
          <w:ilvl w:val="0"/>
          <w:numId w:val="2"/>
        </w:numPr>
      </w:pPr>
      <w:r>
        <w:t xml:space="preserve">Atia J, Evison F, Gallier S, et al. Effectiveness of clinical decision support in controlling inappropriate red blood cell and platelet transfusions, speciality specific responses and behavioural change. </w:t>
      </w:r>
      <w:r>
        <w:rPr>
          <w:i/>
          <w:iCs/>
        </w:rPr>
        <w:t>BMC Med Inform Decis Mak</w:t>
      </w:r>
      <w:r>
        <w:t>. 2022 Dec 29;22(1):342. doi: 10.1186/s12911-022-02045-8.</w:t>
      </w:r>
    </w:p>
    <w:p w14:paraId="02F9926D" w14:textId="77777777" w:rsidR="00545563" w:rsidRDefault="00000000">
      <w:pPr>
        <w:numPr>
          <w:ilvl w:val="0"/>
          <w:numId w:val="2"/>
        </w:numPr>
      </w:pPr>
      <w:r>
        <w:t xml:space="preserve">Zimbardo P. </w:t>
      </w:r>
      <w:r>
        <w:rPr>
          <w:i/>
          <w:iCs/>
        </w:rPr>
        <w:t>The Lucifer Effect: Understanding How Good People Turn Evil</w:t>
      </w:r>
      <w:r>
        <w:t>. Random House 2008.</w:t>
      </w:r>
    </w:p>
    <w:p w14:paraId="3B7324AF" w14:textId="77777777" w:rsidR="00545563" w:rsidRDefault="00000000">
      <w:pPr>
        <w:numPr>
          <w:ilvl w:val="0"/>
          <w:numId w:val="2"/>
        </w:numPr>
      </w:pPr>
      <w:r>
        <w:t xml:space="preserve">Jones KM, Swearer SM, Friman PC. Relax and try this instead: abbreviated habit reversal for maladaptive self-biting. </w:t>
      </w:r>
      <w:r>
        <w:rPr>
          <w:i/>
          <w:iCs/>
        </w:rPr>
        <w:t>J Appl Behav Anal</w:t>
      </w:r>
      <w:r>
        <w:t>. 1997 Winter;30(4):697-9. doi: 10.1901/jaba.1997.30-697.</w:t>
      </w:r>
    </w:p>
    <w:p w14:paraId="4B53132F" w14:textId="77777777" w:rsidR="00545563" w:rsidRDefault="00000000">
      <w:pPr>
        <w:numPr>
          <w:ilvl w:val="0"/>
          <w:numId w:val="2"/>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w:t>
      </w:r>
      <w:r>
        <w:rPr>
          <w:i/>
          <w:iCs/>
        </w:rPr>
        <w:t>BMC Health Serv Res</w:t>
      </w:r>
      <w:r>
        <w:t>. 2008 May 8;8:100. doi: 10.1186/1472-6963-8-100.</w:t>
      </w:r>
    </w:p>
    <w:p w14:paraId="4D13D91A" w14:textId="77777777" w:rsidR="00545563" w:rsidRDefault="00000000">
      <w:pPr>
        <w:numPr>
          <w:ilvl w:val="0"/>
          <w:numId w:val="2"/>
        </w:numPr>
      </w:pPr>
      <w:r>
        <w:t xml:space="preserve">Schafthuizen L, Spruit-Bentvelzen L, van Dijk M, van Rosmalen J, Ista E. Implementation of a nursing oral health care protocol in a university teaching hospital: A cluster-randomized stepped-wedge design. </w:t>
      </w:r>
      <w:r>
        <w:rPr>
          <w:i/>
          <w:iCs/>
        </w:rPr>
        <w:t>Int J Dent Hyg</w:t>
      </w:r>
      <w:r>
        <w:t>. 2023 Sep 18. doi: 10.1111/idh.12748.</w:t>
      </w:r>
    </w:p>
    <w:p w14:paraId="0D7C8AEC" w14:textId="77777777" w:rsidR="00545563" w:rsidRDefault="00000000">
      <w:pPr>
        <w:numPr>
          <w:ilvl w:val="0"/>
          <w:numId w:val="2"/>
        </w:numPr>
      </w:pPr>
      <w:r>
        <w:t xml:space="preserve">Fok CC, Henry D, Allen J. Research Designs for Intervention Research with Small Samples II: Stepped Wedge and Interrupted Time-Series Designs. </w:t>
      </w:r>
      <w:r>
        <w:rPr>
          <w:i/>
          <w:iCs/>
        </w:rPr>
        <w:t>Prev Sci</w:t>
      </w:r>
      <w:r>
        <w:t>. 2015 Oct;16(7):967-77. doi: 10.1007/s11121-015-0569-4.</w:t>
      </w:r>
    </w:p>
    <w:p w14:paraId="7DEA365B" w14:textId="77777777" w:rsidR="00545563" w:rsidRDefault="00000000">
      <w:pPr>
        <w:numPr>
          <w:ilvl w:val="0"/>
          <w:numId w:val="2"/>
        </w:numPr>
      </w:pPr>
      <w:r>
        <w:t xml:space="preserve">Roberts ET, Mellor JM, McInerny MP, Sabik LM. Effects of a Medicaid dental coverage “cliff” on dental care access among low-income Medicare beneficiaries. </w:t>
      </w:r>
      <w:r>
        <w:rPr>
          <w:i/>
          <w:iCs/>
        </w:rPr>
        <w:t>Health Serv Res</w:t>
      </w:r>
      <w:r>
        <w:t>. 2023 Jun;58(3):589-598. doi: 10.1111/1475-6773.13981.</w:t>
      </w:r>
    </w:p>
    <w:p w14:paraId="1D342ADC" w14:textId="77777777" w:rsidR="00545563" w:rsidRDefault="00000000">
      <w:pPr>
        <w:numPr>
          <w:ilvl w:val="0"/>
          <w:numId w:val="2"/>
        </w:numPr>
      </w:pPr>
      <w:r>
        <w:t xml:space="preserve">Shadish WR, Cook TD, Campbell DT. </w:t>
      </w:r>
      <w:r>
        <w:rPr>
          <w:i/>
          <w:iCs/>
        </w:rPr>
        <w:t>Experimental and quasi-experimental designs for generalized causal inference</w:t>
      </w:r>
      <w:r>
        <w:t>. Houghton, Mifflin and Company, 2002.</w:t>
      </w:r>
    </w:p>
    <w:p w14:paraId="755CFFAD" w14:textId="77777777" w:rsidR="00545563" w:rsidRDefault="00000000">
      <w:pPr>
        <w:numPr>
          <w:ilvl w:val="0"/>
          <w:numId w:val="2"/>
        </w:numPr>
      </w:pPr>
      <w:r>
        <w:t xml:space="preserve">Davidson KW, Silverstein M, Cheung K, Paluch RA, Epstein LH. Experimental Designs to Optimize Treatments for Individuals: Personalized N-of-1 Trials. </w:t>
      </w:r>
      <w:r>
        <w:rPr>
          <w:i/>
          <w:iCs/>
        </w:rPr>
        <w:t>JAMA Pediatr</w:t>
      </w:r>
      <w:r>
        <w:t>. 2021 Apr 1;175(4):404-409. doi: 10.1001/jamapediatrics.2020.5801.</w:t>
      </w:r>
    </w:p>
    <w:p w14:paraId="0BC9942D" w14:textId="77777777" w:rsidR="00545563" w:rsidRDefault="00000000">
      <w:pPr>
        <w:numPr>
          <w:ilvl w:val="0"/>
          <w:numId w:val="2"/>
        </w:numPr>
      </w:pPr>
      <w:r>
        <w:t xml:space="preserve">Reeves BC, Wells GA, Waddington H. Quasi-experimental study designs series-paper 5: a checklist for classifying studies evaluating the effects on health interventions-a taxonomy without labels. </w:t>
      </w:r>
      <w:r>
        <w:rPr>
          <w:i/>
          <w:iCs/>
        </w:rPr>
        <w:t>J Clin Epidemiol</w:t>
      </w:r>
      <w:r>
        <w:t>. 2017 Sep;89:30-42. doi: 10.1016/j.jclinepi.2017.02.016.</w:t>
      </w:r>
    </w:p>
    <w:p w14:paraId="4F462D6E" w14:textId="77777777" w:rsidR="00545563" w:rsidRDefault="00000000">
      <w:pPr>
        <w:numPr>
          <w:ilvl w:val="0"/>
          <w:numId w:val="2"/>
        </w:numPr>
      </w:pPr>
      <w:r>
        <w:t xml:space="preserve">Hategeka C, Ruton H, Karamouzian M, Lynd LD, Law MR. Use of interrupted time series methods in the evaluation of health system quality improvement interventions: a methodological systematic review. </w:t>
      </w:r>
      <w:r>
        <w:rPr>
          <w:i/>
          <w:iCs/>
        </w:rPr>
        <w:t>BMJ Glob Health</w:t>
      </w:r>
      <w:r>
        <w:t>. 2020 Oct;5(10):e003567. doi: 10.1136/bmjgh-2020-003567.</w:t>
      </w:r>
    </w:p>
    <w:p w14:paraId="5249BFCF" w14:textId="77777777" w:rsidR="00545563" w:rsidRDefault="00000000">
      <w:pPr>
        <w:numPr>
          <w:ilvl w:val="0"/>
          <w:numId w:val="2"/>
        </w:numPr>
      </w:pPr>
      <w:r>
        <w:t xml:space="preserve">Ogrinc G, Davies L, Goodman D, Batalden P, Davidoff F, Stevens D. SQUIRE 2.0 (Standards for QUality Improvement Reporting Excellence): revised publication guidelines from a detailed consensus process. </w:t>
      </w:r>
      <w:r>
        <w:rPr>
          <w:i/>
          <w:iCs/>
        </w:rPr>
        <w:t>BMJ Qual Saf</w:t>
      </w:r>
      <w:r>
        <w:t>. 2016 Dec;25(12):986-992. doi: 10.1136/bmjqs-2015-004411.</w:t>
      </w:r>
    </w:p>
    <w:p w14:paraId="725042C9" w14:textId="77777777" w:rsidR="00545563" w:rsidRDefault="00000000">
      <w:pPr>
        <w:numPr>
          <w:ilvl w:val="0"/>
          <w:numId w:val="2"/>
        </w:numPr>
        <w:rPr>
          <w:ins w:id="123" w:author="Author" w:date="2025-01-21T01:59:00Z" w16du:dateUtc="2025-01-21T07:59:00Z"/>
        </w:rPr>
      </w:pPr>
      <w:r>
        <w:t xml:space="preserve">Des Jarlais DC, Lyles C, Crepaz N, Trend Group. Improving the reporting quality of nonrandomized evaluations of behavioral and public health interventions: the TREND statement. </w:t>
      </w:r>
      <w:r>
        <w:rPr>
          <w:i/>
          <w:iCs/>
        </w:rPr>
        <w:t>Am J Public Health</w:t>
      </w:r>
      <w:r>
        <w:t>. 2004;94(3):361-366. doi: 10.2105/ajph.94.3.361</w:t>
      </w:r>
      <w:ins w:id="124" w:author="Author" w:date="2025-01-21T01:59:00Z" w16du:dateUtc="2025-01-21T07:59:00Z">
        <w:r>
          <w:t>.</w:t>
        </w:r>
      </w:ins>
    </w:p>
    <w:p w14:paraId="0C1F0A04" w14:textId="77777777" w:rsidR="00545563" w:rsidRDefault="00000000">
      <w:pPr>
        <w:numPr>
          <w:ilvl w:val="0"/>
          <w:numId w:val="2"/>
        </w:numPr>
      </w:pPr>
      <w:ins w:id="125" w:author="Author" w:date="2025-01-21T01:59:00Z" w16du:dateUtc="2025-01-21T07:59:00Z">
        <w:r>
          <w:t xml:space="preserve">Kudo Y, Takeuchi K, Kusama T, Kojima T, </w:t>
        </w:r>
        <w:proofErr w:type="spellStart"/>
        <w:r>
          <w:t>Waguri</w:t>
        </w:r>
        <w:proofErr w:type="spellEnd"/>
        <w:r>
          <w:t xml:space="preserve">-Nagaya Y, </w:t>
        </w:r>
        <w:proofErr w:type="spellStart"/>
        <w:r>
          <w:t>Nagayoshi</w:t>
        </w:r>
        <w:proofErr w:type="spellEnd"/>
        <w:r>
          <w:t xml:space="preserve"> M, Kondo K, Mizuta K, Osaka K, Kojima M. Differences in prevalence of self-reported oral hypofunction between older adult patients with rheumatoid arthritis and the general older population: A cross-sectional study using propensity score matching. </w:t>
        </w:r>
        <w:r>
          <w:rPr>
            <w:i/>
            <w:iCs/>
          </w:rPr>
          <w:t xml:space="preserve">J Oral </w:t>
        </w:r>
        <w:proofErr w:type="spellStart"/>
        <w:r>
          <w:rPr>
            <w:i/>
            <w:iCs/>
          </w:rPr>
          <w:t>Rehabil</w:t>
        </w:r>
        <w:proofErr w:type="spellEnd"/>
        <w:r>
          <w:t xml:space="preserve">. 2024 Jun;51(6):924-930. </w:t>
        </w:r>
        <w:proofErr w:type="spellStart"/>
        <w:r>
          <w:t>doi</w:t>
        </w:r>
        <w:proofErr w:type="spellEnd"/>
        <w:r>
          <w:t>: 10.1111/joor.13658.</w:t>
        </w:r>
      </w:ins>
      <w:bookmarkEnd w:id="113"/>
    </w:p>
    <w:sectPr w:rsidR="0054556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5DD74" w14:textId="77777777" w:rsidR="00485C2D" w:rsidRDefault="00485C2D">
      <w:pPr>
        <w:spacing w:after="0"/>
      </w:pPr>
      <w:r>
        <w:separator/>
      </w:r>
    </w:p>
  </w:endnote>
  <w:endnote w:type="continuationSeparator" w:id="0">
    <w:p w14:paraId="6064F4D9" w14:textId="77777777" w:rsidR="00485C2D" w:rsidRDefault="00485C2D">
      <w:pPr>
        <w:spacing w:after="0"/>
      </w:pPr>
      <w:r>
        <w:continuationSeparator/>
      </w:r>
    </w:p>
  </w:endnote>
  <w:endnote w:type="continuationNotice" w:id="1">
    <w:p w14:paraId="7A874BF2" w14:textId="77777777" w:rsidR="00485C2D" w:rsidRDefault="00485C2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5B5B7" w14:textId="77777777" w:rsidR="00053A42" w:rsidRDefault="00053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26E28" w14:textId="77777777" w:rsidR="00485C2D" w:rsidRDefault="00485C2D">
      <w:r>
        <w:separator/>
      </w:r>
    </w:p>
  </w:footnote>
  <w:footnote w:type="continuationSeparator" w:id="0">
    <w:p w14:paraId="34D67995" w14:textId="77777777" w:rsidR="00485C2D" w:rsidRDefault="00485C2D">
      <w:r>
        <w:continuationSeparator/>
      </w:r>
    </w:p>
  </w:footnote>
  <w:footnote w:type="continuationNotice" w:id="1">
    <w:p w14:paraId="48C64842" w14:textId="77777777" w:rsidR="00485C2D" w:rsidRDefault="00485C2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F9A8" w14:textId="77777777" w:rsidR="00053A42" w:rsidRDefault="00053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D25B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73AB6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4425713">
    <w:abstractNumId w:val="0"/>
  </w:num>
  <w:num w:numId="2" w16cid:durableId="785348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63"/>
    <w:rsid w:val="00053A42"/>
    <w:rsid w:val="0015601C"/>
    <w:rsid w:val="00485C2D"/>
    <w:rsid w:val="00545563"/>
    <w:rsid w:val="00641E1F"/>
    <w:rsid w:val="00974A5E"/>
    <w:rsid w:val="00EE64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2BDD"/>
  <w15:docId w15:val="{399DECC7-24C0-412C-826D-C3A4E761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053A42"/>
    <w:pPr>
      <w:tabs>
        <w:tab w:val="center" w:pos="4680"/>
        <w:tab w:val="right" w:pos="9360"/>
      </w:tabs>
      <w:spacing w:after="0"/>
    </w:pPr>
  </w:style>
  <w:style w:type="character" w:customStyle="1" w:styleId="HeaderChar">
    <w:name w:val="Header Char"/>
    <w:basedOn w:val="DefaultParagraphFont"/>
    <w:link w:val="Header"/>
    <w:rsid w:val="00053A42"/>
  </w:style>
  <w:style w:type="paragraph" w:styleId="Footer">
    <w:name w:val="footer"/>
    <w:basedOn w:val="Normal"/>
    <w:link w:val="FooterChar"/>
    <w:rsid w:val="00053A42"/>
    <w:pPr>
      <w:tabs>
        <w:tab w:val="center" w:pos="4680"/>
        <w:tab w:val="right" w:pos="9360"/>
      </w:tabs>
      <w:spacing w:after="0"/>
    </w:pPr>
  </w:style>
  <w:style w:type="character" w:customStyle="1" w:styleId="FooterChar">
    <w:name w:val="Footer Char"/>
    <w:basedOn w:val="DefaultParagraphFont"/>
    <w:link w:val="Footer"/>
    <w:rsid w:val="00053A42"/>
  </w:style>
  <w:style w:type="paragraph" w:styleId="Revision">
    <w:name w:val="Revision"/>
    <w:hidden/>
    <w:rsid w:val="00053A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5419</Words>
  <Characters>30894</Characters>
  <Application>Microsoft Office Word</Application>
  <DocSecurity>0</DocSecurity>
  <Lines>257</Lines>
  <Paragraphs>72</Paragraphs>
  <ScaleCrop>false</ScaleCrop>
  <Company/>
  <LinksUpToDate>false</LinksUpToDate>
  <CharactersWithSpaces>36241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Stephen Simon</dc:creator>
  <cp:keywords/>
  <cp:lastModifiedBy>Stephen Simon</cp:lastModifiedBy>
  <cp:revision>1</cp:revision>
  <dcterms:created xsi:type="dcterms:W3CDTF">2025-01-21T07:32:00Z</dcterms:created>
  <dcterms:modified xsi:type="dcterms:W3CDTF">2025-01-21T08:02:00Z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